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F53F3" w14:textId="578DC268" w:rsidR="008627A5" w:rsidRDefault="008627A5" w:rsidP="001164AA">
      <w:pPr>
        <w:pStyle w:val="Title"/>
        <w:jc w:val="center"/>
      </w:pPr>
      <w:r w:rsidRPr="008627A5">
        <w:t xml:space="preserve">Impacts of Ocean Carrier Alliances on </w:t>
      </w:r>
      <w:r w:rsidR="0077402D">
        <w:t>Containerized</w:t>
      </w:r>
      <w:r w:rsidRPr="008627A5">
        <w:t xml:space="preserve"> Freight</w:t>
      </w:r>
    </w:p>
    <w:p w14:paraId="31405752" w14:textId="77777777" w:rsidR="00613145" w:rsidRDefault="00613145" w:rsidP="00613145"/>
    <w:p w14:paraId="429CBF25" w14:textId="188062A0" w:rsidR="00613145" w:rsidRDefault="00613145" w:rsidP="00613145">
      <w:pPr>
        <w:jc w:val="center"/>
      </w:pPr>
      <w:r>
        <w:t>Jake Wagner</w:t>
      </w:r>
    </w:p>
    <w:p w14:paraId="0F370EFF" w14:textId="71A9B0B9" w:rsidR="00613145" w:rsidRDefault="00613145" w:rsidP="00613145">
      <w:pPr>
        <w:jc w:val="center"/>
      </w:pPr>
      <w:hyperlink r:id="rId8" w:history="1">
        <w:r w:rsidRPr="00051471">
          <w:rPr>
            <w:rStyle w:val="Hyperlink"/>
          </w:rPr>
          <w:t>jake.wagner@wsu.edu</w:t>
        </w:r>
      </w:hyperlink>
    </w:p>
    <w:p w14:paraId="7E2C672C" w14:textId="77777777" w:rsidR="00613145" w:rsidRDefault="00613145" w:rsidP="00613145">
      <w:pPr>
        <w:jc w:val="center"/>
      </w:pPr>
    </w:p>
    <w:p w14:paraId="192121DD" w14:textId="24962CC6" w:rsidR="00613145" w:rsidRDefault="00613145" w:rsidP="00613145">
      <w:pPr>
        <w:jc w:val="center"/>
      </w:pPr>
      <w:r>
        <w:t>Adam Wilson</w:t>
      </w:r>
    </w:p>
    <w:p w14:paraId="338BCD96" w14:textId="4A5A01CD" w:rsidR="00613145" w:rsidRDefault="00613145" w:rsidP="00613145">
      <w:pPr>
        <w:jc w:val="center"/>
      </w:pPr>
      <w:hyperlink r:id="rId9" w:history="1">
        <w:r w:rsidRPr="00051471">
          <w:rPr>
            <w:rStyle w:val="Hyperlink"/>
          </w:rPr>
          <w:t>adam.wilson1@wsu.edu</w:t>
        </w:r>
      </w:hyperlink>
    </w:p>
    <w:p w14:paraId="0BD3DF5E" w14:textId="77777777" w:rsidR="00613145" w:rsidRDefault="00613145" w:rsidP="00613145">
      <w:pPr>
        <w:jc w:val="center"/>
      </w:pPr>
    </w:p>
    <w:p w14:paraId="03306FB3" w14:textId="78DF412C" w:rsidR="00636711" w:rsidRDefault="00636711" w:rsidP="00636711">
      <w:pPr>
        <w:jc w:val="center"/>
      </w:pPr>
      <w:r>
        <w:t>Eric Jessup</w:t>
      </w:r>
    </w:p>
    <w:p w14:paraId="7439D9CD" w14:textId="25451F9B" w:rsidR="00636711" w:rsidRDefault="00636711" w:rsidP="00636711">
      <w:pPr>
        <w:jc w:val="center"/>
      </w:pPr>
      <w:hyperlink r:id="rId10" w:history="1">
        <w:r w:rsidRPr="000A6940">
          <w:rPr>
            <w:rStyle w:val="Hyperlink"/>
          </w:rPr>
          <w:t>eric_jessup@wsu.edu</w:t>
        </w:r>
      </w:hyperlink>
      <w:r>
        <w:t xml:space="preserve"> </w:t>
      </w:r>
    </w:p>
    <w:p w14:paraId="1E6AD314" w14:textId="77777777" w:rsidR="00636711" w:rsidRDefault="00636711" w:rsidP="00613145">
      <w:pPr>
        <w:jc w:val="center"/>
      </w:pPr>
    </w:p>
    <w:p w14:paraId="46AD8740" w14:textId="77777777" w:rsidR="001164AA" w:rsidRDefault="000413B1" w:rsidP="00613145">
      <w:pPr>
        <w:jc w:val="center"/>
      </w:pPr>
      <w:r>
        <w:t>Washington State University</w:t>
      </w:r>
    </w:p>
    <w:p w14:paraId="3D069D16" w14:textId="69503FD4" w:rsidR="00613145" w:rsidRPr="00613145" w:rsidRDefault="000413B1" w:rsidP="00613145">
      <w:pPr>
        <w:jc w:val="center"/>
      </w:pPr>
      <w:r>
        <w:t>School of Economic Sciences</w:t>
      </w:r>
    </w:p>
    <w:p w14:paraId="153E55E2" w14:textId="77777777" w:rsidR="008627A5" w:rsidRDefault="008627A5" w:rsidP="00E53439">
      <w:pPr>
        <w:pStyle w:val="Heading1"/>
      </w:pPr>
    </w:p>
    <w:p w14:paraId="634FB292" w14:textId="33245E31" w:rsidR="00C817B9" w:rsidRPr="00E53439" w:rsidRDefault="00E53439" w:rsidP="00E53439">
      <w:pPr>
        <w:pStyle w:val="Heading1"/>
      </w:pPr>
      <w:r w:rsidRPr="00E53439">
        <w:t>Abstract</w:t>
      </w:r>
    </w:p>
    <w:p w14:paraId="5F47D742" w14:textId="05A39A88" w:rsidR="00E53439" w:rsidRDefault="008627A5">
      <w:r>
        <w:t>Since the turn of the 21</w:t>
      </w:r>
      <w:r w:rsidRPr="008627A5">
        <w:rPr>
          <w:vertAlign w:val="superscript"/>
        </w:rPr>
        <w:t>st</w:t>
      </w:r>
      <w:r>
        <w:t xml:space="preserve"> century, </w:t>
      </w:r>
      <w:r w:rsidR="00AC6054">
        <w:t xml:space="preserve">vessel sharing via </w:t>
      </w:r>
      <w:r>
        <w:t>strategic alliances ha</w:t>
      </w:r>
      <w:r w:rsidR="00822B9C">
        <w:t>s</w:t>
      </w:r>
      <w:r>
        <w:t xml:space="preserve"> become the dominant cooperative strategy among maritime freight carriers. These alliances have increasingly captured the attention of economists, industry analysts, and regulators, yet few empirical analyses have been published that measure the impact of such cooperative agreements on the maritime freight economy. This</w:t>
      </w:r>
      <w:r w:rsidR="009A3E37">
        <w:t xml:space="preserve"> paper analyses extensive trade data at the vessel and container level to assess the impacts of ocean carrier alliances on the maritime freight economy, with an emphasis on US agricultural exporters. While alliance</w:t>
      </w:r>
      <w:r w:rsidR="009D062D">
        <w:t>s</w:t>
      </w:r>
      <w:r w:rsidR="009A3E37">
        <w:t xml:space="preserve"> are global in </w:t>
      </w:r>
      <w:r w:rsidR="009D062D">
        <w:t xml:space="preserve">their permitted </w:t>
      </w:r>
      <w:r w:rsidR="009A3E37">
        <w:t xml:space="preserve">scope, the level of actual cooperation between allies varies substantially across lanes and across time. </w:t>
      </w:r>
      <w:r w:rsidR="0071070D">
        <w:t>When alliances are highly utilized, we fin</w:t>
      </w:r>
      <w:r w:rsidR="009D062D">
        <w:t xml:space="preserve">d </w:t>
      </w:r>
      <w:r w:rsidR="006450F3">
        <w:t>some small</w:t>
      </w:r>
      <w:r w:rsidR="009D062D">
        <w:t xml:space="preserve"> impacts on service frequency</w:t>
      </w:r>
      <w:r w:rsidR="00BE638F">
        <w:t xml:space="preserve"> as measured by the number of vessels operating on each lane</w:t>
      </w:r>
      <w:r w:rsidR="009D062D">
        <w:t xml:space="preserve">, </w:t>
      </w:r>
      <w:r w:rsidR="00BE638F">
        <w:t xml:space="preserve">but economically insignificant impacts </w:t>
      </w:r>
      <w:r w:rsidR="00330ACE">
        <w:t>of alliance utilization on other quality metrics including</w:t>
      </w:r>
      <w:r w:rsidR="004F75B0">
        <w:t xml:space="preserve"> average vessel capacity, total lane-level capacity, and the number of ports/countries accessible from each port.</w:t>
      </w:r>
      <w:r w:rsidR="009D062D">
        <w:t xml:space="preserve"> </w:t>
      </w:r>
    </w:p>
    <w:p w14:paraId="7CA7D97D" w14:textId="77777777" w:rsidR="00E53439" w:rsidRDefault="00E53439"/>
    <w:p w14:paraId="2A874EB5" w14:textId="77777777" w:rsidR="00613145" w:rsidRDefault="00613145"/>
    <w:p w14:paraId="616E9787" w14:textId="77777777" w:rsidR="00613145" w:rsidRDefault="00613145"/>
    <w:p w14:paraId="604F5E84" w14:textId="77777777" w:rsidR="000413B1" w:rsidRDefault="000413B1"/>
    <w:p w14:paraId="2A937B07" w14:textId="77777777" w:rsidR="000413B1" w:rsidRDefault="000413B1"/>
    <w:p w14:paraId="0FC7B1BD" w14:textId="77777777" w:rsidR="000413B1" w:rsidRDefault="000413B1"/>
    <w:p w14:paraId="72B59BF8" w14:textId="77777777" w:rsidR="000413B1" w:rsidRDefault="000413B1"/>
    <w:p w14:paraId="33155E16" w14:textId="77777777" w:rsidR="000413B1" w:rsidRDefault="000413B1"/>
    <w:p w14:paraId="5A8112DE" w14:textId="77777777" w:rsidR="000413B1" w:rsidRDefault="000413B1"/>
    <w:p w14:paraId="1D095D29" w14:textId="77777777" w:rsidR="000413B1" w:rsidRDefault="000413B1"/>
    <w:p w14:paraId="56B0238D" w14:textId="77777777" w:rsidR="000413B1" w:rsidRDefault="000413B1"/>
    <w:p w14:paraId="3C89166B" w14:textId="77777777" w:rsidR="000413B1" w:rsidRDefault="000413B1"/>
    <w:p w14:paraId="6651896F" w14:textId="77777777" w:rsidR="000413B1" w:rsidRDefault="000413B1"/>
    <w:p w14:paraId="2BA293F9" w14:textId="77777777" w:rsidR="002C0FEE" w:rsidRDefault="002C0FEE"/>
    <w:p w14:paraId="6F2BAD99" w14:textId="77777777" w:rsidR="00F557C9" w:rsidRDefault="00F557C9" w:rsidP="00F557C9">
      <w:pPr>
        <w:pStyle w:val="Heading1"/>
      </w:pPr>
      <w:r>
        <w:lastRenderedPageBreak/>
        <w:t>Introduction</w:t>
      </w:r>
    </w:p>
    <w:p w14:paraId="79AFB34D" w14:textId="77777777" w:rsidR="00F557C9" w:rsidRDefault="00F557C9" w:rsidP="00F557C9">
      <w:r>
        <w:t>The transition from the sailing vessel to the steamship in the early 1800s enabled the first regularly scheduled maritime freight services, and maritime shipping has been a vital part of the global economy ever since. By the dawn of the 20</w:t>
      </w:r>
      <w:r w:rsidRPr="00C4741A">
        <w:rPr>
          <w:vertAlign w:val="superscript"/>
        </w:rPr>
        <w:t>th</w:t>
      </w:r>
      <w:r>
        <w:t xml:space="preserve"> century, the maritime freight economy was well established and enabled producers, typically referred to as “shippers”, to deliver their products to any coastal market on the globe</w:t>
      </w:r>
      <w:r>
        <w:rPr>
          <w:rStyle w:val="FootnoteReference"/>
        </w:rPr>
        <w:footnoteReference w:id="2"/>
      </w:r>
      <w:r>
        <w:t xml:space="preserve">. The firms operating the vessels that carried the cargoes between ports became known as “carriers,” and the state of competition among carriers, or lack thereof, has been the subject of many volumes. </w:t>
      </w:r>
    </w:p>
    <w:p w14:paraId="647E8064" w14:textId="77777777" w:rsidR="00F557C9" w:rsidRDefault="00F557C9" w:rsidP="00F557C9"/>
    <w:p w14:paraId="0DDA0A63" w14:textId="68541A48" w:rsidR="00725783" w:rsidRDefault="00F557C9" w:rsidP="00F557C9">
      <w:pPr>
        <w:rPr>
          <w:ins w:id="0" w:author="Wilson, Adam" w:date="2024-09-20T14:09:00Z" w16du:dateUtc="2024-09-20T21:09:00Z"/>
        </w:rPr>
      </w:pPr>
      <w:r>
        <w:t>Profit maximization for ocean carriers requires maximizing capacity utilization (minimizing empty haul), as the cost of a sailing is primarily a fixed cost (i.e., the marginal cost of adding a</w:t>
      </w:r>
      <w:ins w:id="1" w:author="Wilson, Adam" w:date="2024-09-20T14:18:00Z" w16du:dateUtc="2024-09-20T21:18:00Z">
        <w:r w:rsidR="00C01BBB">
          <w:t>dditional cargo</w:t>
        </w:r>
      </w:ins>
      <w:del w:id="2" w:author="Wilson, Adam" w:date="2024-09-20T14:18:00Z" w16du:dateUtc="2024-09-20T21:18:00Z">
        <w:r w:rsidDel="00C01BBB">
          <w:delText xml:space="preserve"> container</w:delText>
        </w:r>
      </w:del>
      <w:r>
        <w:t xml:space="preserve"> to an existing sailing is near zero).</w:t>
      </w:r>
      <w:ins w:id="3" w:author="Wilson, Adam" w:date="2024-09-20T14:27:00Z" w16du:dateUtc="2024-09-20T21:27:00Z">
        <w:r w:rsidR="00481AD4">
          <w:t xml:space="preserve"> </w:t>
        </w:r>
      </w:ins>
      <w:r>
        <w:t xml:space="preserve"> </w:t>
      </w:r>
      <w:ins w:id="4" w:author="Wilson, Adam" w:date="2024-09-20T14:18:00Z" w16du:dateUtc="2024-09-20T21:18:00Z">
        <w:r w:rsidR="00C01BBB">
          <w:t>This is especially true in the modern era of</w:t>
        </w:r>
      </w:ins>
      <w:ins w:id="5" w:author="Wilson, Adam" w:date="2024-09-20T14:20:00Z" w16du:dateUtc="2024-09-20T21:20:00Z">
        <w:r w:rsidR="00C01BBB">
          <w:t xml:space="preserve"> shipping </w:t>
        </w:r>
      </w:ins>
      <w:ins w:id="6" w:author="Wilson, Adam" w:date="2024-09-20T14:21:00Z" w16du:dateUtc="2024-09-20T21:21:00Z">
        <w:r w:rsidR="00C01BBB">
          <w:t xml:space="preserve">in standardized containers, which </w:t>
        </w:r>
      </w:ins>
      <w:ins w:id="7" w:author="Wilson, Adam" w:date="2024-09-20T14:22:00Z" w16du:dateUtc="2024-09-20T21:22:00Z">
        <w:r w:rsidR="00C01BBB">
          <w:t xml:space="preserve">allows cargo of almost any type </w:t>
        </w:r>
      </w:ins>
      <w:ins w:id="8" w:author="Wilson, Adam" w:date="2024-09-20T14:23:00Z" w16du:dateUtc="2024-09-20T21:23:00Z">
        <w:r w:rsidR="00C01BBB">
          <w:t>to be carried on any containership</w:t>
        </w:r>
      </w:ins>
      <w:ins w:id="9" w:author="Wilson, Adam" w:date="2024-09-20T14:27:00Z" w16du:dateUtc="2024-09-20T21:27:00Z">
        <w:r w:rsidR="00481AD4">
          <w:t>.</w:t>
        </w:r>
      </w:ins>
      <w:ins w:id="10" w:author="Wilson, Adam" w:date="2024-09-20T14:26:00Z" w16du:dateUtc="2024-09-20T21:26:00Z">
        <w:r w:rsidR="00481AD4">
          <w:t xml:space="preserve"> </w:t>
        </w:r>
      </w:ins>
      <w:ins w:id="11" w:author="Wilson, Adam" w:date="2024-09-20T14:37:00Z" w16du:dateUtc="2024-09-20T21:37:00Z">
        <w:r w:rsidR="00716B30">
          <w:t xml:space="preserve">Combined with the fact that </w:t>
        </w:r>
      </w:ins>
      <w:ins w:id="12" w:author="Wilson, Adam" w:date="2024-09-20T14:39:00Z" w16du:dateUtc="2024-09-20T21:39:00Z">
        <w:r w:rsidR="00716B30">
          <w:t xml:space="preserve">the per-container unit costs of sailing </w:t>
        </w:r>
      </w:ins>
      <w:ins w:id="13" w:author="Wilson, Adam" w:date="2024-09-20T14:40:00Z" w16du:dateUtc="2024-09-20T21:40:00Z">
        <w:r w:rsidR="00716B30">
          <w:t>decrease with ship size</w:t>
        </w:r>
      </w:ins>
      <w:ins w:id="14" w:author="Wilson, Adam" w:date="2024-09-20T14:42:00Z" w16du:dateUtc="2024-09-20T21:42:00Z">
        <w:r w:rsidR="00716B30">
          <w:t xml:space="preserve">, </w:t>
        </w:r>
      </w:ins>
      <w:ins w:id="15" w:author="Wilson, Adam" w:date="2024-09-20T14:43:00Z" w16du:dateUtc="2024-09-20T21:43:00Z">
        <w:r w:rsidR="00716B30">
          <w:t xml:space="preserve">economies of scale </w:t>
        </w:r>
      </w:ins>
      <w:ins w:id="16" w:author="Wilson, Adam" w:date="2024-09-20T14:44:00Z" w16du:dateUtc="2024-09-20T21:44:00Z">
        <w:r w:rsidR="00716B30">
          <w:t>in maritime freight</w:t>
        </w:r>
      </w:ins>
      <w:ins w:id="17" w:author="Wilson, Adam" w:date="2024-09-20T14:45:00Z" w16du:dateUtc="2024-09-20T21:45:00Z">
        <w:r w:rsidR="00716B30">
          <w:t xml:space="preserve"> are quite pronounced. </w:t>
        </w:r>
      </w:ins>
    </w:p>
    <w:p w14:paraId="599E0482" w14:textId="77777777" w:rsidR="00725783" w:rsidRDefault="00725783" w:rsidP="00F557C9">
      <w:pPr>
        <w:rPr>
          <w:ins w:id="18" w:author="Wilson, Adam" w:date="2024-09-20T14:09:00Z" w16du:dateUtc="2024-09-20T21:09:00Z"/>
        </w:rPr>
      </w:pPr>
    </w:p>
    <w:p w14:paraId="64105A10" w14:textId="0774B9C3" w:rsidR="00F557C9" w:rsidRDefault="00F557C9" w:rsidP="00F557C9">
      <w:r>
        <w:t>In pursuit of maximal capacity utilization, ocean carriers, since the earliest days of maritime shipping, have entered cooperative agreements that provide structure for capacity sharing and improve capacity utilization</w:t>
      </w:r>
      <w:sdt>
        <w:sdtPr>
          <w:id w:val="-607426630"/>
          <w:citation/>
        </w:sdtPr>
        <w:sdtContent>
          <w:r>
            <w:fldChar w:fldCharType="begin"/>
          </w:r>
          <w:r>
            <w:instrText xml:space="preserve"> CITATION Sjo10 \l 1033 </w:instrText>
          </w:r>
          <w:r>
            <w:fldChar w:fldCharType="separate"/>
          </w:r>
          <w:r>
            <w:rPr>
              <w:noProof/>
            </w:rPr>
            <w:t xml:space="preserve"> (Sjostrom 2010)</w:t>
          </w:r>
          <w:r>
            <w:fldChar w:fldCharType="end"/>
          </w:r>
        </w:sdtContent>
      </w:sdt>
      <w:sdt>
        <w:sdtPr>
          <w:id w:val="710071101"/>
          <w:citation/>
        </w:sdtPr>
        <w:sdtContent>
          <w:r>
            <w:fldChar w:fldCharType="begin"/>
          </w:r>
          <w:r>
            <w:instrText xml:space="preserve"> CITATION Pan11 \l 1033 </w:instrText>
          </w:r>
          <w:r>
            <w:fldChar w:fldCharType="separate"/>
          </w:r>
          <w:r>
            <w:rPr>
              <w:noProof/>
            </w:rPr>
            <w:t xml:space="preserve"> (Panayides and Wiedmer 2011)</w:t>
          </w:r>
          <w:r>
            <w:fldChar w:fldCharType="end"/>
          </w:r>
        </w:sdtContent>
      </w:sdt>
      <w:r>
        <w:t xml:space="preserve">. </w:t>
      </w:r>
      <w:ins w:id="19" w:author="Wilson, Adam" w:date="2024-09-20T14:46:00Z" w16du:dateUtc="2024-09-20T21:46:00Z">
        <w:r w:rsidR="00716B30">
          <w:t xml:space="preserve">Cooperation </w:t>
        </w:r>
      </w:ins>
      <w:ins w:id="20" w:author="Wilson, Adam" w:date="2024-09-20T14:47:00Z" w16du:dateUtc="2024-09-20T21:47:00Z">
        <w:r w:rsidR="00716B30">
          <w:t>also enables carriers to capture economies of scale, as cargoes on the same lane can be pooled onto larger vessels.</w:t>
        </w:r>
      </w:ins>
      <w:ins w:id="21" w:author="Wilson, Adam" w:date="2024-09-20T14:46:00Z" w16du:dateUtc="2024-09-20T21:46:00Z">
        <w:r w:rsidR="00716B30">
          <w:t xml:space="preserve"> </w:t>
        </w:r>
      </w:ins>
      <w:r>
        <w:t>The exact form of this cooperation has varied over time, and by the late 19</w:t>
      </w:r>
      <w:r w:rsidRPr="00684091">
        <w:rPr>
          <w:vertAlign w:val="superscript"/>
        </w:rPr>
        <w:t>th</w:t>
      </w:r>
      <w:r>
        <w:t xml:space="preserve"> century, cooperation among carriers fully permeated the maritime industry in the form of cooperative groups of carrie</w:t>
      </w:r>
      <w:r w:rsidR="006D1185">
        <w:t>r</w:t>
      </w:r>
      <w:r>
        <w:t>s called “conferences.”</w:t>
      </w:r>
    </w:p>
    <w:p w14:paraId="625BFA91" w14:textId="77777777" w:rsidR="00F557C9" w:rsidRDefault="00F557C9" w:rsidP="00F557C9"/>
    <w:p w14:paraId="7DA875F2" w14:textId="77777777" w:rsidR="00F557C9" w:rsidRDefault="00F557C9" w:rsidP="00F557C9">
      <w:r>
        <w:t>A primary concern of economists and regulators has been, since at least the work of Alfred Marshall in the early 20</w:t>
      </w:r>
      <w:r w:rsidRPr="00C203FF">
        <w:rPr>
          <w:vertAlign w:val="superscript"/>
        </w:rPr>
        <w:t>th</w:t>
      </w:r>
      <w:r>
        <w:t xml:space="preserve"> century, that the economies of scale inherent in ocean shipping and the relatively small number of firms operating between port pairs enable carriers to act as monopolistic cartels</w:t>
      </w:r>
      <w:sdt>
        <w:sdtPr>
          <w:id w:val="-604955703"/>
          <w:citation/>
        </w:sdtPr>
        <w:sdtContent>
          <w:r>
            <w:fldChar w:fldCharType="begin"/>
          </w:r>
          <w:r>
            <w:instrText xml:space="preserve"> CITATION Mar21 \l 1033 </w:instrText>
          </w:r>
          <w:r>
            <w:fldChar w:fldCharType="separate"/>
          </w:r>
          <w:r>
            <w:rPr>
              <w:noProof/>
            </w:rPr>
            <w:t xml:space="preserve"> (Marshall 1921)</w:t>
          </w:r>
          <w:r>
            <w:fldChar w:fldCharType="end"/>
          </w:r>
        </w:sdtContent>
      </w:sdt>
      <w:r>
        <w:t>. Despite these concerns, regulations in the United States have historically been favorable to cooperation between carriers, and in 1916 US regulators granted antitrust immunity to shipping conferences in exchange for regulatory oversight in an attempt to mitigate the oversupply issues common at that time</w:t>
      </w:r>
      <w:sdt>
        <w:sdtPr>
          <w:id w:val="-677661244"/>
          <w:citation/>
        </w:sdtPr>
        <w:sdtContent>
          <w:r>
            <w:fldChar w:fldCharType="begin"/>
          </w:r>
          <w:r>
            <w:instrText xml:space="preserve"> CITATION Sjo10 \l 1033 </w:instrText>
          </w:r>
          <w:r>
            <w:fldChar w:fldCharType="separate"/>
          </w:r>
          <w:r>
            <w:rPr>
              <w:noProof/>
            </w:rPr>
            <w:t xml:space="preserve"> (Sjostrom 2010)</w:t>
          </w:r>
          <w:r>
            <w:fldChar w:fldCharType="end"/>
          </w:r>
        </w:sdtContent>
      </w:sdt>
      <w:sdt>
        <w:sdtPr>
          <w:id w:val="-1997711414"/>
          <w:citation/>
        </w:sdtPr>
        <w:sdtContent>
          <w:r>
            <w:fldChar w:fldCharType="begin"/>
          </w:r>
          <w:r>
            <w:instrText xml:space="preserve"> CITATION Cly98 \l 1033 </w:instrText>
          </w:r>
          <w:r>
            <w:fldChar w:fldCharType="separate"/>
          </w:r>
          <w:r>
            <w:rPr>
              <w:noProof/>
            </w:rPr>
            <w:t xml:space="preserve"> (Clyde and Reitzes 1998)</w:t>
          </w:r>
          <w:r>
            <w:fldChar w:fldCharType="end"/>
          </w:r>
        </w:sdtContent>
      </w:sdt>
      <w:r>
        <w:t>. In practice, this allowed shippers to enter conferences on a given lane (i.e., an origin-destination port pair) that collectively set rates, subject to regulatory approval and the publishing of said rates to the public. Conference members were forced to honor the published rates for any shipper wishing to send similar cargo on that lane. The resulting economic behavior of carriers under this system has been widely viewed as the exact kind of monopolistic cartel behavior that Marshall anticipated</w:t>
      </w:r>
      <w:sdt>
        <w:sdtPr>
          <w:id w:val="-1221513054"/>
          <w:citation/>
        </w:sdtPr>
        <w:sdtContent>
          <w:r>
            <w:fldChar w:fldCharType="begin"/>
          </w:r>
          <w:r>
            <w:instrText xml:space="preserve"> CITATION Ste03 \l 1033 </w:instrText>
          </w:r>
          <w:r>
            <w:fldChar w:fldCharType="separate"/>
          </w:r>
          <w:r>
            <w:rPr>
              <w:noProof/>
            </w:rPr>
            <w:t xml:space="preserve"> (Stewart and Inaba 2003)</w:t>
          </w:r>
          <w:r>
            <w:fldChar w:fldCharType="end"/>
          </w:r>
        </w:sdtContent>
      </w:sdt>
      <w:sdt>
        <w:sdtPr>
          <w:id w:val="-102877990"/>
          <w:citation/>
        </w:sdtPr>
        <w:sdtContent>
          <w:r>
            <w:fldChar w:fldCharType="begin"/>
          </w:r>
          <w:r>
            <w:instrText xml:space="preserve"> CITATION Cly98 \l 1033 </w:instrText>
          </w:r>
          <w:r>
            <w:fldChar w:fldCharType="separate"/>
          </w:r>
          <w:r>
            <w:rPr>
              <w:noProof/>
            </w:rPr>
            <w:t xml:space="preserve"> (Clyde and Reitzes 1998)</w:t>
          </w:r>
          <w:r>
            <w:fldChar w:fldCharType="end"/>
          </w:r>
        </w:sdtContent>
      </w:sdt>
      <w:sdt>
        <w:sdtPr>
          <w:id w:val="-1167783301"/>
          <w:citation/>
        </w:sdtPr>
        <w:sdtContent>
          <w:r>
            <w:fldChar w:fldCharType="begin"/>
          </w:r>
          <w:r>
            <w:instrText xml:space="preserve"> CITATION Tan18 \l 1033 </w:instrText>
          </w:r>
          <w:r>
            <w:fldChar w:fldCharType="separate"/>
          </w:r>
          <w:r>
            <w:rPr>
              <w:noProof/>
            </w:rPr>
            <w:t xml:space="preserve"> (Tang and Sun 2018)</w:t>
          </w:r>
          <w:r>
            <w:fldChar w:fldCharType="end"/>
          </w:r>
        </w:sdtContent>
      </w:sdt>
      <w:sdt>
        <w:sdtPr>
          <w:id w:val="-555556294"/>
          <w:citation/>
        </w:sdtPr>
        <w:sdtContent>
          <w:r>
            <w:fldChar w:fldCharType="begin"/>
          </w:r>
          <w:r>
            <w:instrText xml:space="preserve"> CITATION AnE92 \l 1033 </w:instrText>
          </w:r>
          <w:r>
            <w:fldChar w:fldCharType="separate"/>
          </w:r>
          <w:r>
            <w:rPr>
              <w:noProof/>
            </w:rPr>
            <w:t xml:space="preserve"> (Fox 1992)</w:t>
          </w:r>
          <w:r>
            <w:fldChar w:fldCharType="end"/>
          </w:r>
        </w:sdtContent>
      </w:sdt>
      <w:sdt>
        <w:sdtPr>
          <w:id w:val="-874926824"/>
          <w:citation/>
        </w:sdtPr>
        <w:sdtContent>
          <w:r>
            <w:fldChar w:fldCharType="begin"/>
          </w:r>
          <w:r>
            <w:instrText xml:space="preserve"> CITATION Wil91 \l 1033 </w:instrText>
          </w:r>
          <w:r>
            <w:fldChar w:fldCharType="separate"/>
          </w:r>
          <w:r>
            <w:rPr>
              <w:noProof/>
            </w:rPr>
            <w:t xml:space="preserve"> (Wilson and Casavant 1991)</w:t>
          </w:r>
          <w:r>
            <w:fldChar w:fldCharType="end"/>
          </w:r>
        </w:sdtContent>
      </w:sdt>
      <w:sdt>
        <w:sdtPr>
          <w:id w:val="-202944500"/>
          <w:citation/>
        </w:sdtPr>
        <w:sdtContent>
          <w:r>
            <w:fldChar w:fldCharType="begin"/>
          </w:r>
          <w:r>
            <w:instrText xml:space="preserve"> CITATION Sjo10 \l 1033 </w:instrText>
          </w:r>
          <w:r>
            <w:fldChar w:fldCharType="separate"/>
          </w:r>
          <w:r>
            <w:rPr>
              <w:noProof/>
            </w:rPr>
            <w:t xml:space="preserve"> (Sjostrom 2010)</w:t>
          </w:r>
          <w:r>
            <w:fldChar w:fldCharType="end"/>
          </w:r>
        </w:sdtContent>
      </w:sdt>
      <w:r>
        <w:t>.</w:t>
      </w:r>
    </w:p>
    <w:p w14:paraId="42C1CCFC" w14:textId="77777777" w:rsidR="00F557C9" w:rsidRDefault="00F557C9" w:rsidP="00F557C9"/>
    <w:p w14:paraId="1FE1B3FE" w14:textId="434F51F9" w:rsidR="00F557C9" w:rsidRDefault="00F557C9" w:rsidP="00F557C9">
      <w:r>
        <w:lastRenderedPageBreak/>
        <w:t>Globalization skyrocketed the maritime shipping industry to prominence. Between 1970 and 2023, shipments of goods via maritime container ship increased by more than an order of magnitude and now account for some 90% of international trade (UNCTAD 2023, OECD 2024). This rise brought renewed focus on maritime shipping from the public and regulators, and support for the antitrust exemptions long enjoyed by carriers began to weaken in the late 20</w:t>
      </w:r>
      <w:r w:rsidRPr="0085328E">
        <w:rPr>
          <w:vertAlign w:val="superscript"/>
        </w:rPr>
        <w:t>th</w:t>
      </w:r>
      <w:r>
        <w:t xml:space="preserve"> century. The Ocean Shipping Reform Act of 1984 weakened the market power of the shipping conferences, and by 1998 the conference system was eliminated entirely. Since that time, carriers have been required to negotiate rates and service contracts with shippers in private under typical antitrust regulations. Although strategic alliances between carriers existed during the conference era, this regulatory change, along with concurrent advancements in supply chain management, quickly led to strategic alliances becoming the dominant cooperative strategy between ocean carriers</w:t>
      </w:r>
      <w:sdt>
        <w:sdtPr>
          <w:id w:val="68775300"/>
          <w:citation/>
        </w:sdtPr>
        <w:sdtContent>
          <w:r>
            <w:fldChar w:fldCharType="begin"/>
          </w:r>
          <w:ins w:id="22" w:author="Wilson, Adam" w:date="2024-09-20T15:22:00Z" w16du:dateUtc="2024-09-20T22:22:00Z">
            <w:r w:rsidR="009A7656">
              <w:instrText xml:space="preserve">CITATION EVA99 \m Fus06 \m She01 \m Pan11 \l 1033 </w:instrText>
            </w:r>
          </w:ins>
          <w:del w:id="23" w:author="Wilson, Adam" w:date="2024-09-20T15:22:00Z" w16du:dateUtc="2024-09-20T22:22:00Z">
            <w:r w:rsidDel="009A7656">
              <w:delInstrText>CITATION EVA99 \l 1033  \m Fus06 \m She01 \m Pan11</w:delInstrText>
            </w:r>
          </w:del>
          <w:r>
            <w:fldChar w:fldCharType="separate"/>
          </w:r>
          <w:ins w:id="24" w:author="Wilson, Adam" w:date="2024-09-20T15:22:00Z" w16du:dateUtc="2024-09-20T22:22:00Z">
            <w:r w:rsidR="009A7656">
              <w:rPr>
                <w:noProof/>
              </w:rPr>
              <w:t xml:space="preserve"> </w:t>
            </w:r>
            <w:r w:rsidR="009A7656">
              <w:rPr>
                <w:noProof/>
              </w:rPr>
              <w:t>(Evangelista and Morvillo 1999, M. Fusillo 2006, Sheppard and Seidman 2001, Panayides and Wiedmer 2011)</w:t>
            </w:r>
          </w:ins>
          <w:del w:id="25" w:author="Wilson, Adam" w:date="2024-09-20T15:22:00Z" w16du:dateUtc="2024-09-20T22:22:00Z">
            <w:r w:rsidDel="009A7656">
              <w:rPr>
                <w:noProof/>
              </w:rPr>
              <w:delText xml:space="preserve"> (Evangelista and Morvillo 1999, Fussilo 2006, Sheppard and Seidman 2001, Panayides and Wiedmer 2011)</w:delText>
            </w:r>
          </w:del>
          <w:r>
            <w:fldChar w:fldCharType="end"/>
          </w:r>
        </w:sdtContent>
      </w:sdt>
      <w:r>
        <w:t xml:space="preserve">. </w:t>
      </w:r>
    </w:p>
    <w:p w14:paraId="30C2E5F3" w14:textId="77777777" w:rsidR="00F557C9" w:rsidRDefault="00F557C9" w:rsidP="00F557C9"/>
    <w:p w14:paraId="3FFC6A7A" w14:textId="5B55FFE7" w:rsidR="00F557C9" w:rsidRDefault="00F557C9" w:rsidP="00F557C9">
      <w:r>
        <w:t xml:space="preserve">An Ocean Carrier Alliance (OCA) is a strategic alliance between two or more carriers that enable them to share space on each other’s vessels, set service types and schedules, coordinate on vessel maintenance and repair, and even co-charter vessels. OCAs must be approved by the Federal Maritime Commission (FMC) and are highly similar to the vessel sharing agreements that carriers have been commonly utilizing both before and after the fall of the conference system; however, vessel sharing agreements are typically very limited in geographic scope—applying only to a handful of lanes within a single region—and in the expected number of vessels utilized, which is typically less than a dozen. OCAs, by contrast, are global agreements that allow for the use of hundreds of </w:t>
      </w:r>
      <w:r w:rsidRPr="00DA26F7">
        <w:t>vessels (</w:t>
      </w:r>
      <w:r w:rsidR="00AE2261">
        <w:t>often a</w:t>
      </w:r>
      <w:r w:rsidRPr="00DA26F7">
        <w:t xml:space="preserve"> majority of the alliance members’ combined fleets). The most recent filing of the </w:t>
      </w:r>
      <w:proofErr w:type="spellStart"/>
      <w:r>
        <w:t>THE</w:t>
      </w:r>
      <w:proofErr w:type="spellEnd"/>
      <w:r w:rsidRPr="00DA26F7">
        <w:t xml:space="preserve"> Alliance agreement, for instance, applies to “ports in North Asia, South Asia, Middle East (including the Arabian Gulf and Red Sea Regions), Northern Europe, Mediterranean, Adriatic, and Black Sea, Egypt, Panama, Mexico, Canada, Central America and the Caribbean on the one hand, and ports on the East, Gulf, and West Coasts of the United States, by any route including via the Panama and Suez Canals or the Cape of Good Hope, on the other, as well as ports and points served via such U.S. and foreign ports” (</w:t>
      </w:r>
      <w:r>
        <w:t>THE</w:t>
      </w:r>
      <w:r w:rsidRPr="00DA26F7">
        <w:t xml:space="preserve"> Agreement 2024). </w:t>
      </w:r>
      <w:r>
        <w:t>OCAs</w:t>
      </w:r>
      <w:r w:rsidR="009F7F54">
        <w:t>, unlike vessel sharing agreements,</w:t>
      </w:r>
      <w:r>
        <w:t xml:space="preserve"> also require standing committees and/or coordination centers to be jointly operated by the members in order to execute the alliance’s joint operations.</w:t>
      </w:r>
    </w:p>
    <w:p w14:paraId="518DA3EF" w14:textId="77777777" w:rsidR="00F557C9" w:rsidRDefault="00F557C9" w:rsidP="00F557C9"/>
    <w:p w14:paraId="41D6EAF4" w14:textId="77777777" w:rsidR="00F557C9" w:rsidRDefault="00F557C9" w:rsidP="00F557C9">
      <w:r>
        <w:t xml:space="preserve">Furthermore, our analysis in this paper shows that membership in an OCA has a notable, sometimes quite dramatic, effect on a carrier’s cargo sharing behavior. Figures X.1 and X.2 show examples of which other carriers Mediterranean and Evergreen, respectively, share cargo with before and after joining an OCA. </w:t>
      </w:r>
      <w:r>
        <w:br/>
      </w:r>
    </w:p>
    <w:p w14:paraId="6D007864" w14:textId="77777777" w:rsidR="00F557C9" w:rsidRDefault="00F557C9" w:rsidP="00F557C9">
      <w:r>
        <w:rPr>
          <w:noProof/>
        </w:rPr>
        <w:lastRenderedPageBreak/>
        <w:drawing>
          <wp:inline distT="0" distB="0" distL="0" distR="0" wp14:anchorId="77F950C1" wp14:editId="329BF520">
            <wp:extent cx="5943600" cy="2701925"/>
            <wp:effectExtent l="0" t="0" r="0" b="3175"/>
            <wp:docPr id="70682462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75561" name="Picture 2" descr="A graph of different colore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461787CB" w14:textId="77777777" w:rsidR="00F557C9" w:rsidRDefault="00F557C9" w:rsidP="00F557C9">
      <w:r>
        <w:rPr>
          <w:noProof/>
        </w:rPr>
        <w:drawing>
          <wp:inline distT="0" distB="0" distL="0" distR="0" wp14:anchorId="24178D97" wp14:editId="369F9FD7">
            <wp:extent cx="5943600" cy="2701925"/>
            <wp:effectExtent l="0" t="0" r="0" b="3175"/>
            <wp:docPr id="21683843"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28577" name="Picture 3" descr="A graph of different colo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0FC14D24" w14:textId="77777777" w:rsidR="00F557C9" w:rsidRDefault="00F557C9" w:rsidP="00F557C9"/>
    <w:p w14:paraId="05B9221E" w14:textId="63002BB5" w:rsidR="00F557C9" w:rsidRDefault="00667674" w:rsidP="00F557C9">
      <w:r>
        <w:t>Unlike</w:t>
      </w:r>
      <w:r w:rsidR="00F557C9">
        <w:t xml:space="preserve"> conferences, OCAs are barred from sharing rate information between the members, jointly marketing their services, or sharing revenues. These regulations undercut carriers’ ability to engage in traditional cartel price-fixing behavior</w:t>
      </w:r>
      <w:sdt>
        <w:sdtPr>
          <w:id w:val="-1887474825"/>
          <w:citation/>
        </w:sdtPr>
        <w:sdtContent>
          <w:r w:rsidR="00F557C9">
            <w:fldChar w:fldCharType="begin"/>
          </w:r>
          <w:r w:rsidR="00F557C9">
            <w:instrText xml:space="preserve"> CITATION Wan12 \l 1033  \m Ste031</w:instrText>
          </w:r>
          <w:r w:rsidR="00F557C9">
            <w:fldChar w:fldCharType="separate"/>
          </w:r>
          <w:r w:rsidR="00F557C9">
            <w:rPr>
              <w:noProof/>
            </w:rPr>
            <w:t xml:space="preserve"> (Wang 2012, Stewart, Inaba and Blatner 2003)</w:t>
          </w:r>
          <w:r w:rsidR="00F557C9">
            <w:fldChar w:fldCharType="end"/>
          </w:r>
        </w:sdtContent>
      </w:sdt>
      <w:r w:rsidR="00F557C9">
        <w:t>.</w:t>
      </w:r>
    </w:p>
    <w:p w14:paraId="2A5E89AE" w14:textId="77777777" w:rsidR="00F557C9" w:rsidRDefault="00F557C9" w:rsidP="00F557C9"/>
    <w:p w14:paraId="07D49535" w14:textId="77777777" w:rsidR="00F557C9" w:rsidRDefault="00F557C9" w:rsidP="00F557C9">
      <w:r>
        <w:t xml:space="preserve">OCA members are required by their alliance agreements to negotiate slot sharing prices—the price that the member charges for carrying an ally’s container on vessels operated by the member—along with the specific number of slots on their ships that each member will allow their ally to utilize on that lane. This slot allocation and pricing is known to all members of the alliance, but it is not filed with the FMC nor made available to the public. Importantly, as of the time of this writing, all 3 active OCA agreements stipulate, either directly or indirectly, “the principle that the Parties’ basic slot allocation will be equivalent to contribution” to the alliance (OCEAN Alliance Agreement, 2024). We discuss this allocation extensively below. </w:t>
      </w:r>
    </w:p>
    <w:p w14:paraId="016CC030" w14:textId="77777777" w:rsidR="00F557C9" w:rsidRDefault="00F557C9" w:rsidP="00F557C9"/>
    <w:p w14:paraId="4415B22D" w14:textId="77777777" w:rsidR="00F557C9" w:rsidRDefault="00F557C9" w:rsidP="00F557C9">
      <w:r>
        <w:t>OCAs have been the subject of much review by economists, which we discuss in more detail in the next section, and have been viewed by many as allowing carriers to improve capacity utilization, reduce operational costs, and increase service quality</w:t>
      </w:r>
      <w:sdt>
        <w:sdtPr>
          <w:id w:val="-1691298714"/>
          <w:citation/>
        </w:sdtPr>
        <w:sdtContent>
          <w:r>
            <w:fldChar w:fldCharType="begin"/>
          </w:r>
          <w:r>
            <w:instrText xml:space="preserve"> CITATION She01 \l 1033 </w:instrText>
          </w:r>
          <w:r>
            <w:fldChar w:fldCharType="separate"/>
          </w:r>
          <w:r>
            <w:rPr>
              <w:noProof/>
            </w:rPr>
            <w:t xml:space="preserve"> (Sheppard and Seidman 2001)</w:t>
          </w:r>
          <w:r>
            <w:fldChar w:fldCharType="end"/>
          </w:r>
        </w:sdtContent>
      </w:sdt>
      <w:sdt>
        <w:sdtPr>
          <w:id w:val="1811980180"/>
          <w:citation/>
        </w:sdtPr>
        <w:sdtContent>
          <w:r>
            <w:fldChar w:fldCharType="begin"/>
          </w:r>
          <w:r>
            <w:instrText xml:space="preserve"> CITATION Pan11 \l 1033 </w:instrText>
          </w:r>
          <w:r>
            <w:fldChar w:fldCharType="separate"/>
          </w:r>
          <w:r>
            <w:rPr>
              <w:noProof/>
            </w:rPr>
            <w:t xml:space="preserve"> (Panayides and Wiedmer 2011)</w:t>
          </w:r>
          <w:r>
            <w:fldChar w:fldCharType="end"/>
          </w:r>
        </w:sdtContent>
      </w:sdt>
      <w:sdt>
        <w:sdtPr>
          <w:id w:val="-1497413126"/>
          <w:citation/>
        </w:sdtPr>
        <w:sdtContent>
          <w:r>
            <w:fldChar w:fldCharType="begin"/>
          </w:r>
          <w:r>
            <w:instrText xml:space="preserve"> CITATION EVA99 \l 1033 </w:instrText>
          </w:r>
          <w:r>
            <w:fldChar w:fldCharType="separate"/>
          </w:r>
          <w:r>
            <w:rPr>
              <w:noProof/>
            </w:rPr>
            <w:t xml:space="preserve"> (Evangelista and Morvillo 1999)</w:t>
          </w:r>
          <w:r>
            <w:fldChar w:fldCharType="end"/>
          </w:r>
        </w:sdtContent>
      </w:sdt>
      <w:r>
        <w:t>. However, this has not dissuaded all concerns that the maritime freight economy under the alliance system is sufficiently competitive. Taken together, carriers in OCAs represent roughly 90% of global capacity, raising concerns that alliances may exercise market power in various ways</w:t>
      </w:r>
      <w:sdt>
        <w:sdtPr>
          <w:id w:val="1252396494"/>
          <w:citation/>
        </w:sdtPr>
        <w:sdtContent>
          <w:r>
            <w:fldChar w:fldCharType="begin"/>
          </w:r>
          <w:r>
            <w:instrText xml:space="preserve"> CITATION EVA99 \l 1033 </w:instrText>
          </w:r>
          <w:r>
            <w:fldChar w:fldCharType="separate"/>
          </w:r>
          <w:r>
            <w:rPr>
              <w:noProof/>
            </w:rPr>
            <w:t xml:space="preserve"> (Evangelista and Morvillo 1999)</w:t>
          </w:r>
          <w:r>
            <w:fldChar w:fldCharType="end"/>
          </w:r>
        </w:sdtContent>
      </w:sdt>
      <w:sdt>
        <w:sdtPr>
          <w:id w:val="-1709405877"/>
          <w:citation/>
        </w:sdtPr>
        <w:sdtContent>
          <w:r>
            <w:fldChar w:fldCharType="begin"/>
          </w:r>
          <w:r>
            <w:instrText xml:space="preserve"> CITATION Gho22 \l 1033 </w:instrText>
          </w:r>
          <w:r>
            <w:fldChar w:fldCharType="separate"/>
          </w:r>
          <w:r>
            <w:rPr>
              <w:noProof/>
            </w:rPr>
            <w:t xml:space="preserve"> (Ghorbani, et al. 2022)</w:t>
          </w:r>
          <w:r>
            <w:fldChar w:fldCharType="end"/>
          </w:r>
        </w:sdtContent>
      </w:sdt>
      <w:sdt>
        <w:sdtPr>
          <w:id w:val="2019427668"/>
          <w:citation/>
        </w:sdtPr>
        <w:sdtContent>
          <w:r>
            <w:fldChar w:fldCharType="begin"/>
          </w:r>
          <w:r>
            <w:instrText xml:space="preserve"> CITATION Fus03 \l 1033 </w:instrText>
          </w:r>
          <w:r>
            <w:fldChar w:fldCharType="separate"/>
          </w:r>
          <w:r>
            <w:rPr>
              <w:noProof/>
            </w:rPr>
            <w:t xml:space="preserve"> (Fusillo 2003)</w:t>
          </w:r>
          <w:r>
            <w:fldChar w:fldCharType="end"/>
          </w:r>
        </w:sdtContent>
      </w:sdt>
      <w:r>
        <w:t>; OCA shares of total US export volumes are presented Figure XX. Despite these concerns, few empirical studies have been conducted with the goal of measuring the impacts of OCAs on the maritime freight economy</w:t>
      </w:r>
      <w:sdt>
        <w:sdtPr>
          <w:id w:val="-626089042"/>
          <w:citation/>
        </w:sdtPr>
        <w:sdtContent>
          <w:r>
            <w:fldChar w:fldCharType="begin"/>
          </w:r>
          <w:r>
            <w:instrText xml:space="preserve"> CITATION Gho22 \l 1033 </w:instrText>
          </w:r>
          <w:r>
            <w:fldChar w:fldCharType="separate"/>
          </w:r>
          <w:r>
            <w:rPr>
              <w:noProof/>
            </w:rPr>
            <w:t xml:space="preserve"> (Ghorbani, et al. 2022)</w:t>
          </w:r>
          <w:r>
            <w:fldChar w:fldCharType="end"/>
          </w:r>
        </w:sdtContent>
      </w:sdt>
      <w:r>
        <w:t>.</w:t>
      </w:r>
    </w:p>
    <w:p w14:paraId="0F613FCB" w14:textId="77777777" w:rsidR="00F557C9" w:rsidRDefault="00F557C9" w:rsidP="00F557C9"/>
    <w:p w14:paraId="20D90CB7" w14:textId="77777777" w:rsidR="00F557C9" w:rsidRDefault="00F557C9" w:rsidP="00F557C9">
      <w:r>
        <w:rPr>
          <w:noProof/>
        </w:rPr>
        <w:drawing>
          <wp:inline distT="0" distB="0" distL="0" distR="0" wp14:anchorId="24C3C79C" wp14:editId="05CD709C">
            <wp:extent cx="5715000" cy="3175000"/>
            <wp:effectExtent l="0" t="0" r="0" b="0"/>
            <wp:docPr id="528830171" name="Picture 3"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29188" name="Picture 4" descr="A chart of different colored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15000" cy="3175000"/>
                    </a:xfrm>
                    <a:prstGeom prst="rect">
                      <a:avLst/>
                    </a:prstGeom>
                  </pic:spPr>
                </pic:pic>
              </a:graphicData>
            </a:graphic>
          </wp:inline>
        </w:drawing>
      </w:r>
    </w:p>
    <w:p w14:paraId="41C98446" w14:textId="77777777" w:rsidR="00F557C9" w:rsidRDefault="00F557C9" w:rsidP="00F557C9"/>
    <w:p w14:paraId="6AE44951" w14:textId="77777777" w:rsidR="00F557C9" w:rsidRDefault="00F557C9" w:rsidP="00F557C9">
      <w:r>
        <w:t xml:space="preserve">This paper provides empirical research into the impacts of OCAs, arguing that viewing the members of an OCA as a single collective entity, and especially viewing all services provided by all members on all lanes as related to the OCA, is a flawed approach. Rather, it is vital to account for the fact that, while global in their </w:t>
      </w:r>
      <w:r>
        <w:rPr>
          <w:i/>
          <w:iCs/>
        </w:rPr>
        <w:t>permitted</w:t>
      </w:r>
      <w:r>
        <w:t xml:space="preserve"> scope, in practice OCAs are highly utilized on some lanes and minimally utilized, if at all, on other lanes. The same is true across time, as we will see below in our analysis of the PIERS Bill of Lading database, which includes carrier, commodity, vessel, and various other data on every container imported or exported from US maritime ports since 2006. We investigate whether OCAs improve capacity utilization and quality of service, as well as to what extent OCAs facilitate anti-competitive behavior among carriers. </w:t>
      </w:r>
    </w:p>
    <w:p w14:paraId="52DDAB1A" w14:textId="77777777" w:rsidR="00F557C9" w:rsidRDefault="00F557C9" w:rsidP="00F557C9"/>
    <w:p w14:paraId="1CF9D5E5" w14:textId="77777777" w:rsidR="00F557C9" w:rsidRDefault="00F557C9" w:rsidP="00F557C9">
      <w:r>
        <w:t xml:space="preserve">This section introduced Ocean Carrier Alliances and provided the basic historical and regulatory context for our analysis, and the next section reviews the relevant economics </w:t>
      </w:r>
      <w:r>
        <w:lastRenderedPageBreak/>
        <w:t>literature. We then discuss our research methodology, followed by a discussion of the data sets utilized in our analysis. The Results section presents the empirical findings, and we conclude with a discussion of OCA impacts and recommendations for future research.</w:t>
      </w:r>
    </w:p>
    <w:p w14:paraId="378F76AD" w14:textId="77777777" w:rsidR="00F557C9" w:rsidRDefault="00F557C9" w:rsidP="00F557C9"/>
    <w:p w14:paraId="15C8A570" w14:textId="77777777" w:rsidR="00F557C9" w:rsidRDefault="00F557C9" w:rsidP="00F557C9">
      <w:r>
        <w:t xml:space="preserve">[Need to include more discussion on ag commodities, containerized ag shipments, </w:t>
      </w:r>
      <w:proofErr w:type="spellStart"/>
      <w:r>
        <w:t>etc</w:t>
      </w:r>
      <w:proofErr w:type="spellEnd"/>
      <w:r>
        <w:t>]</w:t>
      </w:r>
    </w:p>
    <w:p w14:paraId="4D7F8451" w14:textId="77777777" w:rsidR="00F557C9" w:rsidRDefault="00F557C9" w:rsidP="00F557C9"/>
    <w:p w14:paraId="3003EDF8" w14:textId="77777777" w:rsidR="00F557C9" w:rsidRDefault="00F557C9" w:rsidP="00F557C9">
      <w:r>
        <w:t>[Visualize ag export volumes]</w:t>
      </w:r>
    </w:p>
    <w:p w14:paraId="21CD1511" w14:textId="77777777" w:rsidR="00F557C9" w:rsidRDefault="00F557C9" w:rsidP="00F557C9"/>
    <w:p w14:paraId="53ADFC13" w14:textId="77777777" w:rsidR="00F557C9" w:rsidRDefault="00F557C9" w:rsidP="00F557C9">
      <w:pPr>
        <w:pStyle w:val="Heading1"/>
      </w:pPr>
      <w:commentRangeStart w:id="26"/>
      <w:r>
        <w:t>Literature Review</w:t>
      </w:r>
      <w:commentRangeEnd w:id="26"/>
      <w:r w:rsidR="00AB72DE">
        <w:rPr>
          <w:rStyle w:val="CommentReference"/>
          <w:b w:val="0"/>
          <w:bCs w:val="0"/>
        </w:rPr>
        <w:commentReference w:id="26"/>
      </w:r>
    </w:p>
    <w:p w14:paraId="54AC4901" w14:textId="1DF73072" w:rsidR="00F557C9" w:rsidRDefault="00F557C9" w:rsidP="00F557C9">
      <w:r>
        <w:t xml:space="preserve">Alfred Marshal laid the foundation of analyzing anti-competitive behavior in the context of high economies of scale, and ocean carriers were used as a type example in his seminal book, </w:t>
      </w:r>
      <w:r>
        <w:rPr>
          <w:i/>
          <w:iCs/>
        </w:rPr>
        <w:t>Industry and Trade</w:t>
      </w:r>
      <w:r>
        <w:t>, first published in 1919. Marshal’s warnings did not go unnoticed, but for the majority of the 20</w:t>
      </w:r>
      <w:r w:rsidRPr="0028738D">
        <w:rPr>
          <w:vertAlign w:val="superscript"/>
        </w:rPr>
        <w:t>th</w:t>
      </w:r>
      <w:r>
        <w:t xml:space="preserve"> century, concerns about the high costs of inefficiencies in maritime shipping and the benefits offered by collaboration between carriers won out over the concerns about cartel behavior. This was not only true of US regulators, as evidenced by the antitrust immunities granted to conferences that lasted from 1916 to 1998, but also of many economic analysts. We refer the reader to Sjostrom (2010) for a thorough overview of the economic models applied to the maritime freight economy throughout conference era. Our discussion picks up after the fall of the conferences and the rise of OCAs as the dominant cooperative strategy among carriers at the turn of the millennium. </w:t>
      </w:r>
    </w:p>
    <w:p w14:paraId="70799EFA" w14:textId="77777777" w:rsidR="00F557C9" w:rsidRDefault="00F557C9" w:rsidP="00F557C9"/>
    <w:p w14:paraId="04D4C114" w14:textId="075B62EE" w:rsidR="00F557C9" w:rsidRDefault="00F557C9" w:rsidP="00F557C9">
      <w:r>
        <w:t xml:space="preserve">Sheppard and Seidman (2001) </w:t>
      </w:r>
      <w:del w:id="27" w:author="Wagner, Jake" w:date="2024-09-19T08:54:00Z" w16du:dateUtc="2024-09-19T15:54:00Z">
        <w:r w:rsidDel="00D7382D">
          <w:delText xml:space="preserve">were some of the first to address OCAs in economic journals. They provide a </w:delText>
        </w:r>
        <w:commentRangeStart w:id="28"/>
        <w:r w:rsidDel="00D7382D">
          <w:delText xml:space="preserve">qualitative analysis </w:delText>
        </w:r>
        <w:commentRangeEnd w:id="28"/>
        <w:r w:rsidR="009B71F9" w:rsidDel="00D7382D">
          <w:rPr>
            <w:rStyle w:val="CommentReference"/>
          </w:rPr>
          <w:commentReference w:id="28"/>
        </w:r>
        <w:r w:rsidDel="00D7382D">
          <w:delText xml:space="preserve">of the benefits and potential disadvantages of alliances, </w:delText>
        </w:r>
      </w:del>
      <w:r>
        <w:t>argu</w:t>
      </w:r>
      <w:ins w:id="29" w:author="Wagner, Jake" w:date="2024-09-19T08:55:00Z" w16du:dateUtc="2024-09-19T15:55:00Z">
        <w:r w:rsidR="00D7382D">
          <w:t>e</w:t>
        </w:r>
      </w:ins>
      <w:del w:id="30" w:author="Wagner, Jake" w:date="2024-09-19T08:55:00Z" w16du:dateUtc="2024-09-19T15:55:00Z">
        <w:r w:rsidDel="00D7382D">
          <w:delText>ing</w:delText>
        </w:r>
      </w:del>
      <w:r>
        <w:t xml:space="preserve"> that cooperation via OCAs can provide carriers with the economies of </w:t>
      </w:r>
      <w:commentRangeStart w:id="31"/>
      <w:commentRangeStart w:id="32"/>
      <w:r>
        <w:t xml:space="preserve">scale necessary to operate efficiently </w:t>
      </w:r>
      <w:commentRangeEnd w:id="31"/>
      <w:r w:rsidR="00CF64A2">
        <w:rPr>
          <w:rStyle w:val="CommentReference"/>
        </w:rPr>
        <w:commentReference w:id="31"/>
      </w:r>
      <w:commentRangeEnd w:id="32"/>
      <w:r w:rsidR="00716B30">
        <w:rPr>
          <w:rStyle w:val="CommentReference"/>
        </w:rPr>
        <w:commentReference w:id="32"/>
      </w:r>
      <w:r>
        <w:t>without the</w:t>
      </w:r>
      <w:ins w:id="33" w:author="Wilson, Adam" w:date="2024-09-20T14:55:00Z" w16du:dateUtc="2024-09-20T21:55:00Z">
        <w:r w:rsidR="004F3A86">
          <w:t xml:space="preserve"> </w:t>
        </w:r>
      </w:ins>
      <w:del w:id="34" w:author="Wilson, Adam" w:date="2024-09-20T14:55:00Z" w16du:dateUtc="2024-09-20T21:55:00Z">
        <w:r w:rsidDel="004F3A86">
          <w:delText xml:space="preserve"> </w:delText>
        </w:r>
      </w:del>
      <w:ins w:id="35" w:author="Wilson, Adam" w:date="2024-09-20T14:49:00Z" w16du:dateUtc="2024-09-20T21:49:00Z">
        <w:r w:rsidR="004F3A86">
          <w:t>regulatory concerns</w:t>
        </w:r>
      </w:ins>
      <w:del w:id="36" w:author="Wilson, Adam" w:date="2024-09-20T14:49:00Z" w16du:dateUtc="2024-09-20T21:49:00Z">
        <w:r w:rsidDel="004F3A86">
          <w:delText>difficulties</w:delText>
        </w:r>
      </w:del>
      <w:r>
        <w:t xml:space="preserve"> associated with </w:t>
      </w:r>
      <w:commentRangeStart w:id="37"/>
      <w:commentRangeStart w:id="38"/>
      <w:r>
        <w:t>mergers and acquisitions</w:t>
      </w:r>
      <w:commentRangeEnd w:id="37"/>
      <w:r w:rsidR="00914AEE">
        <w:rPr>
          <w:rStyle w:val="CommentReference"/>
        </w:rPr>
        <w:commentReference w:id="37"/>
      </w:r>
      <w:commentRangeEnd w:id="38"/>
      <w:r w:rsidR="00170B19">
        <w:rPr>
          <w:rStyle w:val="CommentReference"/>
        </w:rPr>
        <w:commentReference w:id="38"/>
      </w:r>
      <w:ins w:id="39" w:author="Wilson, Adam" w:date="2024-09-20T14:56:00Z" w16du:dateUtc="2024-09-20T21:56:00Z">
        <w:r w:rsidR="004F3A86">
          <w:rPr>
            <w:rStyle w:val="FootnoteReference"/>
          </w:rPr>
          <w:footnoteReference w:id="3"/>
        </w:r>
      </w:ins>
      <w:r>
        <w:t xml:space="preserve">. Subsequent works have elaborated on the </w:t>
      </w:r>
      <w:ins w:id="43" w:author="Wilson, Adam" w:date="2024-09-20T15:34:00Z" w16du:dateUtc="2024-09-20T22:34:00Z">
        <w:r w:rsidR="00120DC1">
          <w:t xml:space="preserve">potential </w:t>
        </w:r>
      </w:ins>
      <w:r>
        <w:t xml:space="preserve">benefits of OCAs, </w:t>
      </w:r>
      <w:del w:id="44" w:author="Wilson, Adam" w:date="2024-09-20T15:34:00Z" w16du:dateUtc="2024-09-20T22:34:00Z">
        <w:r w:rsidDel="00120DC1">
          <w:delText xml:space="preserve">most often focusing on </w:delText>
        </w:r>
        <w:commentRangeStart w:id="45"/>
        <w:commentRangeStart w:id="46"/>
        <w:r w:rsidDel="00120DC1">
          <w:delText xml:space="preserve">improved capacity utilization, </w:delText>
        </w:r>
      </w:del>
      <w:ins w:id="47" w:author="Wilson, Adam" w:date="2024-09-20T15:20:00Z" w16du:dateUtc="2024-09-20T22:20:00Z">
        <w:r w:rsidR="009A7656">
          <w:t xml:space="preserve">but these studies have been largely </w:t>
        </w:r>
      </w:ins>
      <w:ins w:id="48" w:author="Wilson, Adam" w:date="2024-09-20T15:34:00Z" w16du:dateUtc="2024-09-20T22:34:00Z">
        <w:r w:rsidR="00120DC1">
          <w:t>hypothetical</w:t>
        </w:r>
      </w:ins>
      <w:ins w:id="49" w:author="Wilson, Adam" w:date="2024-09-20T15:20:00Z" w16du:dateUtc="2024-09-20T22:20:00Z">
        <w:r w:rsidR="009A7656">
          <w:t xml:space="preserve"> in nature</w:t>
        </w:r>
      </w:ins>
      <w:ins w:id="50" w:author="Wilson, Adam" w:date="2024-09-20T15:34:00Z" w16du:dateUtc="2024-09-20T22:34:00Z">
        <w:r w:rsidR="00120DC1">
          <w:t>;</w:t>
        </w:r>
      </w:ins>
      <w:del w:id="51" w:author="Wilson, Adam" w:date="2024-09-20T15:20:00Z" w16du:dateUtc="2024-09-20T22:20:00Z">
        <w:r w:rsidDel="009A7656">
          <w:delText>e.g.</w:delText>
        </w:r>
      </w:del>
      <w:ins w:id="52" w:author="Wilson, Adam" w:date="2024-09-20T15:18:00Z" w16du:dateUtc="2024-09-20T22:18:00Z">
        <w:r w:rsidR="008732C4">
          <w:t xml:space="preserve"> </w:t>
        </w:r>
      </w:ins>
      <w:customXmlInsRangeStart w:id="53" w:author="Wilson, Adam" w:date="2024-09-20T15:18:00Z"/>
      <w:sdt>
        <w:sdtPr>
          <w:id w:val="-482004190"/>
          <w:citation/>
        </w:sdtPr>
        <w:sdtContent>
          <w:customXmlInsRangeEnd w:id="53"/>
          <w:ins w:id="54" w:author="Wilson, Adam" w:date="2024-09-20T15:18:00Z" w16du:dateUtc="2024-09-20T22:18:00Z">
            <w:r w:rsidR="008732C4">
              <w:fldChar w:fldCharType="begin"/>
            </w:r>
            <w:r w:rsidR="008732C4">
              <w:instrText xml:space="preserve"> CITATION Pan11 \l 1033 </w:instrText>
            </w:r>
          </w:ins>
          <w:r w:rsidR="008732C4">
            <w:fldChar w:fldCharType="separate"/>
          </w:r>
          <w:ins w:id="55" w:author="Wilson, Adam" w:date="2024-09-20T15:18:00Z" w16du:dateUtc="2024-09-20T22:18:00Z">
            <w:r w:rsidR="008732C4">
              <w:rPr>
                <w:noProof/>
              </w:rPr>
              <w:t>(Panayides and Wiedmer 2011)</w:t>
            </w:r>
            <w:r w:rsidR="008732C4">
              <w:fldChar w:fldCharType="end"/>
            </w:r>
          </w:ins>
          <w:customXmlInsRangeStart w:id="56" w:author="Wilson, Adam" w:date="2024-09-20T15:18:00Z"/>
        </w:sdtContent>
      </w:sdt>
      <w:customXmlInsRangeEnd w:id="56"/>
      <w:ins w:id="57" w:author="Wilson, Adam" w:date="2024-09-20T15:21:00Z" w16du:dateUtc="2024-09-20T22:21:00Z">
        <w:r w:rsidR="009A7656">
          <w:t xml:space="preserve"> provide a thorough review of this literature</w:t>
        </w:r>
      </w:ins>
      <w:ins w:id="58" w:author="Wilson, Adam" w:date="2024-09-20T15:34:00Z" w16du:dateUtc="2024-09-20T22:34:00Z">
        <w:r w:rsidR="00120DC1">
          <w:t>.</w:t>
        </w:r>
      </w:ins>
      <w:ins w:id="59" w:author="Wilson, Adam" w:date="2024-09-20T15:37:00Z" w16du:dateUtc="2024-09-20T22:37:00Z">
        <w:r w:rsidR="00120DC1" w:rsidDel="009A7656">
          <w:t xml:space="preserve"> </w:t>
        </w:r>
      </w:ins>
      <w:customXmlDelRangeStart w:id="60" w:author="Wilson, Adam" w:date="2024-09-20T15:21:00Z"/>
      <w:sdt>
        <w:sdtPr>
          <w:id w:val="2053116107"/>
          <w:citation/>
        </w:sdtPr>
        <w:sdtContent>
          <w:customXmlDelRangeEnd w:id="60"/>
          <w:del w:id="61" w:author="Wilson, Adam" w:date="2024-09-20T15:21:00Z" w16du:dateUtc="2024-09-20T22:21:00Z">
            <w:r w:rsidDel="009A7656">
              <w:fldChar w:fldCharType="begin"/>
            </w:r>
            <w:r w:rsidDel="009A7656">
              <w:delInstrText xml:space="preserve"> CITATION Cru07 \l 1033  \m Fus06</w:delInstrText>
            </w:r>
            <w:r w:rsidDel="009A7656">
              <w:fldChar w:fldCharType="separate"/>
            </w:r>
            <w:r w:rsidRPr="008732C4" w:rsidDel="009A7656">
              <w:rPr>
                <w:strike/>
                <w:noProof/>
                <w:rPrChange w:id="62" w:author="Wilson, Adam" w:date="2024-09-20T15:18:00Z" w16du:dateUtc="2024-09-20T22:18:00Z">
                  <w:rPr>
                    <w:noProof/>
                  </w:rPr>
                </w:rPrChange>
              </w:rPr>
              <w:delText xml:space="preserve"> (Cruijssn, Dullaert and Fleuren 2007</w:delText>
            </w:r>
            <w:r w:rsidDel="009A7656">
              <w:rPr>
                <w:noProof/>
              </w:rPr>
              <w:delText>, Fussilo 2006)</w:delText>
            </w:r>
            <w:r w:rsidDel="009A7656">
              <w:fldChar w:fldCharType="end"/>
            </w:r>
          </w:del>
          <w:customXmlDelRangeStart w:id="63" w:author="Wilson, Adam" w:date="2024-09-20T15:21:00Z"/>
        </w:sdtContent>
      </w:sdt>
      <w:customXmlDelRangeEnd w:id="63"/>
      <w:del w:id="64" w:author="Wilson, Adam" w:date="2024-09-20T15:21:00Z" w16du:dateUtc="2024-09-20T22:21:00Z">
        <w:r w:rsidDel="009A7656">
          <w:delText xml:space="preserve">. </w:delText>
        </w:r>
        <w:commentRangeEnd w:id="45"/>
        <w:r w:rsidR="001466E4" w:rsidDel="009A7656">
          <w:rPr>
            <w:rStyle w:val="CommentReference"/>
          </w:rPr>
          <w:commentReference w:id="45"/>
        </w:r>
      </w:del>
      <w:commentRangeEnd w:id="46"/>
      <w:r w:rsidR="00120DC1">
        <w:rPr>
          <w:rStyle w:val="CommentReference"/>
        </w:rPr>
        <w:commentReference w:id="46"/>
      </w:r>
    </w:p>
    <w:p w14:paraId="70FFD13D" w14:textId="77777777" w:rsidR="00F557C9" w:rsidRDefault="00F557C9" w:rsidP="00F557C9"/>
    <w:p w14:paraId="210AFB1C" w14:textId="77777777" w:rsidR="00F557C9" w:rsidRDefault="00F557C9" w:rsidP="00F557C9">
      <w:r>
        <w:t xml:space="preserve">OCAs are not without their challenges, however. Early work by </w:t>
      </w:r>
      <w:sdt>
        <w:sdtPr>
          <w:id w:val="-1308630500"/>
          <w:citation/>
        </w:sdtPr>
        <w:sdtContent>
          <w:r>
            <w:fldChar w:fldCharType="begin"/>
          </w:r>
          <w:r>
            <w:instrText xml:space="preserve"> CITATION Mid00 \l 1033 </w:instrText>
          </w:r>
          <w:r>
            <w:fldChar w:fldCharType="separate"/>
          </w:r>
          <w:r>
            <w:rPr>
              <w:noProof/>
            </w:rPr>
            <w:t>(Midoro and Pitto 2000)</w:t>
          </w:r>
          <w:r>
            <w:fldChar w:fldCharType="end"/>
          </w:r>
        </w:sdtContent>
      </w:sdt>
      <w:r>
        <w:t xml:space="preserve"> highlighted the instability of OCAs due to management complexities and especially intra-alliance competition. They argue that the transaction and coordination costs inherent in managing global alliances with multiple partners hinder the ability of alliances to achieve the intended efficiency gains, a concern echoed by </w:t>
      </w:r>
      <w:sdt>
        <w:sdtPr>
          <w:id w:val="451445680"/>
          <w:citation/>
        </w:sdtPr>
        <w:sdtContent>
          <w:r>
            <w:fldChar w:fldCharType="begin"/>
          </w:r>
          <w:r>
            <w:instrText xml:space="preserve"> CITATION Ber02 \l 1033 </w:instrText>
          </w:r>
          <w:r>
            <w:fldChar w:fldCharType="separate"/>
          </w:r>
          <w:r>
            <w:rPr>
              <w:noProof/>
            </w:rPr>
            <w:t>(Bergantino and Veenstra 2002)</w:t>
          </w:r>
          <w:r>
            <w:fldChar w:fldCharType="end"/>
          </w:r>
        </w:sdtContent>
      </w:sdt>
      <w:r>
        <w:t xml:space="preserve"> in their network theoretic study of OCAs. Instability and management costs have been a consistent concern since then, and analysts have investigated various approaches to achieving stability. </w:t>
      </w:r>
      <w:sdt>
        <w:sdtPr>
          <w:id w:val="173238524"/>
          <w:citation/>
        </w:sdtPr>
        <w:sdtContent>
          <w:r>
            <w:fldChar w:fldCharType="begin"/>
          </w:r>
          <w:r>
            <w:instrText xml:space="preserve"> CITATION Gho22 \l 1033 </w:instrText>
          </w:r>
          <w:r>
            <w:fldChar w:fldCharType="separate"/>
          </w:r>
          <w:r>
            <w:rPr>
              <w:noProof/>
            </w:rPr>
            <w:t>(Ghorbani, et al. 2022)</w:t>
          </w:r>
          <w:r>
            <w:fldChar w:fldCharType="end"/>
          </w:r>
        </w:sdtContent>
      </w:sdt>
      <w:r>
        <w:t xml:space="preserve"> provide a thorough review of this literature. </w:t>
      </w:r>
    </w:p>
    <w:p w14:paraId="3D503504" w14:textId="77777777" w:rsidR="00F557C9" w:rsidRDefault="00F557C9" w:rsidP="00F557C9"/>
    <w:p w14:paraId="490EBE1C" w14:textId="76771C49" w:rsidR="00F557C9" w:rsidRDefault="00F557C9" w:rsidP="00F557C9">
      <w:commentRangeStart w:id="65"/>
      <w:commentRangeStart w:id="66"/>
      <w:r>
        <w:t xml:space="preserve">Empirical investigations </w:t>
      </w:r>
      <w:commentRangeEnd w:id="65"/>
      <w:r w:rsidR="003D1A1C">
        <w:rPr>
          <w:rStyle w:val="CommentReference"/>
        </w:rPr>
        <w:commentReference w:id="65"/>
      </w:r>
      <w:commentRangeEnd w:id="66"/>
      <w:r w:rsidR="008732C4">
        <w:rPr>
          <w:rStyle w:val="CommentReference"/>
        </w:rPr>
        <w:commentReference w:id="66"/>
      </w:r>
      <w:r>
        <w:t>into the impacts and performance of OCAs ha</w:t>
      </w:r>
      <w:r w:rsidR="000B4CB6">
        <w:t>ve</w:t>
      </w:r>
      <w:r>
        <w:t xml:space="preserve"> been sparce. </w:t>
      </w:r>
      <w:commentRangeStart w:id="67"/>
      <w:commentRangeStart w:id="68"/>
      <w:sdt>
        <w:sdtPr>
          <w:id w:val="-2120209207"/>
          <w:citation/>
        </w:sdtPr>
        <w:sdtContent>
          <w:r>
            <w:fldChar w:fldCharType="begin"/>
          </w:r>
          <w:r>
            <w:instrText xml:space="preserve"> CITATION Fus03 \l 1033 </w:instrText>
          </w:r>
          <w:r>
            <w:fldChar w:fldCharType="separate"/>
          </w:r>
          <w:r>
            <w:rPr>
              <w:noProof/>
            </w:rPr>
            <w:t>(Fusillo 2003)</w:t>
          </w:r>
          <w:r>
            <w:fldChar w:fldCharType="end"/>
          </w:r>
        </w:sdtContent>
      </w:sdt>
      <w:r>
        <w:t xml:space="preserve"> showed that, despite the theoretical potential of OCAs to improve capacity utilization, excess capacities changed very little, if at all, in the years since the conference era. Fusillo posits that holding excess capacity may be an intentional strategy among carriers with market power (either on their own or via their OCA) to construct barriers to </w:t>
      </w:r>
      <w:r>
        <w:lastRenderedPageBreak/>
        <w:t xml:space="preserve">entry for smaller firms. </w:t>
      </w:r>
      <w:commentRangeEnd w:id="67"/>
      <w:r w:rsidR="008C602F">
        <w:rPr>
          <w:rStyle w:val="CommentReference"/>
        </w:rPr>
        <w:commentReference w:id="67"/>
      </w:r>
      <w:commentRangeEnd w:id="68"/>
      <w:r w:rsidR="00170B19">
        <w:rPr>
          <w:rStyle w:val="CommentReference"/>
        </w:rPr>
        <w:commentReference w:id="68"/>
      </w:r>
      <w:r>
        <w:t xml:space="preserve">However, the data used in this analysis go only through 2001, so perhaps the instability marked by </w:t>
      </w:r>
      <w:sdt>
        <w:sdtPr>
          <w:id w:val="767201911"/>
          <w:citation/>
        </w:sdtPr>
        <w:sdtContent>
          <w:r>
            <w:fldChar w:fldCharType="begin"/>
          </w:r>
          <w:r>
            <w:instrText xml:space="preserve"> CITATION Mid00 \l 1033 </w:instrText>
          </w:r>
          <w:r>
            <w:fldChar w:fldCharType="separate"/>
          </w:r>
          <w:r>
            <w:rPr>
              <w:noProof/>
            </w:rPr>
            <w:t>(Midoro and Pitto 2000)</w:t>
          </w:r>
          <w:r>
            <w:fldChar w:fldCharType="end"/>
          </w:r>
        </w:sdtContent>
      </w:sdt>
      <w:r>
        <w:t xml:space="preserve"> prevented OCAs from achieving their goals. Fusillo’s 2003 analysis is also limited to industry averages, and does not differentiate capacity utilization of ships operating under an OCA from those operating independently. We will inspect this issue in our analysis below. </w:t>
      </w:r>
    </w:p>
    <w:p w14:paraId="55A001FA" w14:textId="77777777" w:rsidR="00F557C9" w:rsidRDefault="00F557C9" w:rsidP="00F557C9"/>
    <w:p w14:paraId="7678AA6F" w14:textId="016621DA" w:rsidR="00F557C9" w:rsidRDefault="00F557C9" w:rsidP="00F557C9">
      <w:commentRangeStart w:id="69"/>
      <w:commentRangeStart w:id="70"/>
      <w:r>
        <w:t xml:space="preserve">In 2006, </w:t>
      </w:r>
      <w:del w:id="71" w:author="Wilson, Adam" w:date="2024-09-20T15:39:00Z" w16du:dateUtc="2024-09-20T22:39:00Z">
        <w:r w:rsidDel="00120DC1">
          <w:delText xml:space="preserve">Fusillo published additional research </w:delText>
        </w:r>
      </w:del>
      <w:r>
        <w:t>using updated data from the same PIERS database that we utilize in this study</w:t>
      </w:r>
      <w:ins w:id="72" w:author="Wilson, Adam" w:date="2024-09-20T15:39:00Z" w16du:dateUtc="2024-09-20T22:39:00Z">
        <w:r w:rsidR="00120DC1">
          <w:t xml:space="preserve">, </w:t>
        </w:r>
        <w:proofErr w:type="spellStart"/>
        <w:r w:rsidR="00120DC1">
          <w:t>Fussilo</w:t>
        </w:r>
      </w:ins>
      <w:proofErr w:type="spellEnd"/>
      <w:del w:id="73" w:author="Wilson, Adam" w:date="2024-09-20T15:39:00Z" w16du:dateUtc="2024-09-20T22:39:00Z">
        <w:r w:rsidDel="00120DC1">
          <w:delText xml:space="preserve">. </w:delText>
        </w:r>
        <w:commentRangeEnd w:id="69"/>
        <w:r w:rsidR="00501214" w:rsidDel="00120DC1">
          <w:rPr>
            <w:rStyle w:val="CommentReference"/>
          </w:rPr>
          <w:commentReference w:id="69"/>
        </w:r>
      </w:del>
      <w:commentRangeEnd w:id="70"/>
      <w:r w:rsidR="008D2AA8">
        <w:rPr>
          <w:rStyle w:val="CommentReference"/>
        </w:rPr>
        <w:commentReference w:id="70"/>
      </w:r>
      <w:del w:id="74" w:author="Wilson, Adam" w:date="2024-09-20T15:39:00Z" w16du:dateUtc="2024-09-20T22:39:00Z">
        <w:r w:rsidDel="00120DC1">
          <w:delText>He</w:delText>
        </w:r>
      </w:del>
      <w:r>
        <w:t xml:space="preserve"> provide</w:t>
      </w:r>
      <w:ins w:id="75" w:author="Wilson, Adam" w:date="2024-09-20T15:39:00Z" w16du:dateUtc="2024-09-20T22:39:00Z">
        <w:r w:rsidR="00120DC1">
          <w:t>d</w:t>
        </w:r>
      </w:ins>
      <w:del w:id="76" w:author="Wilson, Adam" w:date="2024-09-20T15:39:00Z" w16du:dateUtc="2024-09-20T22:39:00Z">
        <w:r w:rsidDel="00120DC1">
          <w:delText>s</w:delText>
        </w:r>
      </w:del>
      <w:r>
        <w:t xml:space="preserve"> a thorough </w:t>
      </w:r>
      <w:del w:id="77" w:author="Wilson, Adam" w:date="2024-09-20T15:39:00Z" w16du:dateUtc="2024-09-20T22:39:00Z">
        <w:r w:rsidDel="00120DC1">
          <w:delText>di</w:delText>
        </w:r>
      </w:del>
      <w:ins w:id="78" w:author="Wilson, Adam" w:date="2024-09-20T15:39:00Z" w16du:dateUtc="2024-09-20T22:39:00Z">
        <w:r w:rsidR="00120DC1">
          <w:t>description</w:t>
        </w:r>
      </w:ins>
      <w:del w:id="79" w:author="Wilson, Adam" w:date="2024-09-20T15:39:00Z" w16du:dateUtc="2024-09-20T22:39:00Z">
        <w:r w:rsidDel="00120DC1">
          <w:delText>scussion</w:delText>
        </w:r>
      </w:del>
      <w:r>
        <w:t xml:space="preserve"> of the structure of the maritime freight economy, pointing out </w:t>
      </w:r>
      <w:ins w:id="80" w:author="Wilson, Adam" w:date="2024-09-20T15:42:00Z" w16du:dateUtc="2024-09-20T22:42:00Z">
        <w:r w:rsidR="00120DC1">
          <w:t xml:space="preserve">that </w:t>
        </w:r>
      </w:ins>
      <w:ins w:id="81" w:author="Wilson, Adam" w:date="2024-09-20T15:43:00Z" w16du:dateUtc="2024-09-20T22:43:00Z">
        <w:r w:rsidR="00120DC1">
          <w:t xml:space="preserve">market concentration </w:t>
        </w:r>
        <w:r w:rsidR="008D2AA8">
          <w:t>(measured by the</w:t>
        </w:r>
      </w:ins>
      <w:ins w:id="82" w:author="Wilson, Adam" w:date="2024-09-20T15:44:00Z" w16du:dateUtc="2024-09-20T22:44:00Z">
        <w:r w:rsidR="008D2AA8">
          <w:t xml:space="preserve"> </w:t>
        </w:r>
        <w:r w:rsidR="008D2AA8" w:rsidRPr="008D2AA8">
          <w:t>Herfindahl–Hirschman Index</w:t>
        </w:r>
        <w:r w:rsidR="008D2AA8">
          <w:t>) fell from</w:t>
        </w:r>
      </w:ins>
      <w:ins w:id="83" w:author="Wilson, Adam" w:date="2024-09-20T15:45:00Z" w16du:dateUtc="2024-09-20T22:45:00Z">
        <w:r w:rsidR="008D2AA8">
          <w:t xml:space="preserve"> the late 1980s through the mid 2000s and that the </w:t>
        </w:r>
      </w:ins>
      <w:ins w:id="84" w:author="Wilson, Adam" w:date="2024-09-20T15:46:00Z" w16du:dateUtc="2024-09-20T22:46:00Z">
        <w:r w:rsidR="008D2AA8">
          <w:t xml:space="preserve">fastest-growing markets (e.g., </w:t>
        </w:r>
      </w:ins>
      <w:ins w:id="85" w:author="Wilson, Adam" w:date="2024-09-20T15:47:00Z" w16du:dateUtc="2024-09-20T22:47:00Z">
        <w:r w:rsidR="008D2AA8">
          <w:t>Northeast Asia – US West Coast</w:t>
        </w:r>
      </w:ins>
      <w:ins w:id="86" w:author="Wilson, Adam" w:date="2024-09-20T15:46:00Z" w16du:dateUtc="2024-09-20T22:46:00Z">
        <w:r w:rsidR="008D2AA8">
          <w:t>)</w:t>
        </w:r>
      </w:ins>
      <w:ins w:id="87" w:author="Wilson, Adam" w:date="2024-09-20T15:47:00Z" w16du:dateUtc="2024-09-20T22:47:00Z">
        <w:r w:rsidR="008D2AA8">
          <w:t xml:space="preserve"> tend to be the least concentrated. </w:t>
        </w:r>
      </w:ins>
      <w:ins w:id="88" w:author="Wilson, Adam" w:date="2024-09-20T15:42:00Z" w16du:dateUtc="2024-09-20T22:42:00Z">
        <w:r w:rsidR="00120DC1">
          <w:t xml:space="preserve">After noting </w:t>
        </w:r>
      </w:ins>
      <w:r>
        <w:t>what we mentioned above, namely that while OCAs are not allowed to fix prices, they are permitted to meet regularly to discuss a wide array of supply and demand information. Fusillo states the concern of many analyst</w:t>
      </w:r>
      <w:r w:rsidR="000B4CB6">
        <w:t>s</w:t>
      </w:r>
      <w:r>
        <w:t xml:space="preserve"> and regulators: “Whether this leads to illicit price fixing is an open question and, because of the paucity of adequate pricing data, not easy to answer”</w:t>
      </w:r>
      <w:sdt>
        <w:sdtPr>
          <w:id w:val="1974944313"/>
          <w:citation/>
        </w:sdtPr>
        <w:sdtContent>
          <w:r>
            <w:fldChar w:fldCharType="begin"/>
          </w:r>
          <w:ins w:id="89" w:author="Wilson, Adam" w:date="2024-09-20T15:22:00Z" w16du:dateUtc="2024-09-20T22:22:00Z">
            <w:r w:rsidR="009A7656">
              <w:instrText xml:space="preserve">CITATION Fus06 \l 1033 </w:instrText>
            </w:r>
          </w:ins>
          <w:del w:id="90" w:author="Wilson, Adam" w:date="2024-09-20T15:22:00Z" w16du:dateUtc="2024-09-20T22:22:00Z">
            <w:r w:rsidDel="009A7656">
              <w:delInstrText xml:space="preserve"> CITATION Fus06 \l 1033 </w:delInstrText>
            </w:r>
          </w:del>
          <w:r>
            <w:fldChar w:fldCharType="separate"/>
          </w:r>
          <w:ins w:id="91" w:author="Wilson, Adam" w:date="2024-09-20T15:22:00Z" w16du:dateUtc="2024-09-20T22:22:00Z">
            <w:r w:rsidR="009A7656">
              <w:rPr>
                <w:noProof/>
              </w:rPr>
              <w:t xml:space="preserve"> </w:t>
            </w:r>
            <w:r w:rsidR="009A7656">
              <w:rPr>
                <w:noProof/>
              </w:rPr>
              <w:t>(M. Fusillo 2006)</w:t>
            </w:r>
          </w:ins>
          <w:del w:id="92" w:author="Wilson, Adam" w:date="2024-09-20T15:22:00Z" w16du:dateUtc="2024-09-20T22:22:00Z">
            <w:r w:rsidDel="009A7656">
              <w:rPr>
                <w:noProof/>
              </w:rPr>
              <w:delText xml:space="preserve"> (Fussilo 2006)</w:delText>
            </w:r>
          </w:del>
          <w:r>
            <w:fldChar w:fldCharType="end"/>
          </w:r>
        </w:sdtContent>
      </w:sdt>
      <w:r>
        <w:t xml:space="preserve"> </w:t>
      </w:r>
      <w:proofErr w:type="spellStart"/>
      <w:r>
        <w:t>pg</w:t>
      </w:r>
      <w:proofErr w:type="spellEnd"/>
      <w:r>
        <w:t xml:space="preserve"> 465. This remains true to this day, almost two decades later.  </w:t>
      </w:r>
    </w:p>
    <w:p w14:paraId="195933B2" w14:textId="77777777" w:rsidR="008F67BF" w:rsidRDefault="008F67BF" w:rsidP="00F557C9"/>
    <w:p w14:paraId="223000A5" w14:textId="30979F98" w:rsidR="008F67BF" w:rsidRDefault="008F67BF" w:rsidP="00F557C9">
      <w:r>
        <w:t xml:space="preserve">Indeed, whether the maritime </w:t>
      </w:r>
      <w:r w:rsidR="00A57D5E">
        <w:t>freight</w:t>
      </w:r>
      <w:r>
        <w:t xml:space="preserve"> economy enables competitive equilibria to exist in the first place has been brought into question </w:t>
      </w:r>
      <w:r w:rsidR="00B24528">
        <w:t xml:space="preserve">by </w:t>
      </w:r>
      <w:r>
        <w:t xml:space="preserve">researchers such as </w:t>
      </w:r>
      <w:proofErr w:type="spellStart"/>
      <w:r>
        <w:t>Pirrong</w:t>
      </w:r>
      <w:proofErr w:type="spellEnd"/>
      <w:r>
        <w:t xml:space="preserve"> (1992), who </w:t>
      </w:r>
      <w:r w:rsidR="00A57D5E">
        <w:t xml:space="preserve">argue that the variable demand and </w:t>
      </w:r>
      <w:r w:rsidR="00B24528">
        <w:t xml:space="preserve">indivisible production costs inherent in ocean shipping result in the persistence of excess production capacities that destabilize competitive equilibria. In this condition, core theory predicts that cooperation (even so far as “cartelization”) among producers </w:t>
      </w:r>
      <w:r w:rsidR="003B64F1">
        <w:t>may be</w:t>
      </w:r>
      <w:r w:rsidR="00B24528">
        <w:t xml:space="preserve"> an efficient response. </w:t>
      </w:r>
    </w:p>
    <w:p w14:paraId="0E2F63A1" w14:textId="77777777" w:rsidR="00F557C9" w:rsidRDefault="00F557C9" w:rsidP="00F557C9"/>
    <w:p w14:paraId="4FD6ADDB" w14:textId="1505664D" w:rsidR="00F557C9" w:rsidRDefault="00B24528" w:rsidP="00F557C9">
      <w:r>
        <w:t>Whether or not excess production capacities</w:t>
      </w:r>
      <w:r w:rsidR="00F22798">
        <w:t xml:space="preserve"> in ocean shipping</w:t>
      </w:r>
      <w:r>
        <w:t xml:space="preserve"> result in an “empty core” is somewhat controversial</w:t>
      </w:r>
      <w:r w:rsidR="002728B3">
        <w:rPr>
          <w:rStyle w:val="FootnoteReference"/>
        </w:rPr>
        <w:footnoteReference w:id="4"/>
      </w:r>
      <w:r>
        <w:t xml:space="preserve"> and beyond the scope of this study; however, the </w:t>
      </w:r>
      <w:r w:rsidR="002728B3">
        <w:t>ability to reduce excess capacities</w:t>
      </w:r>
      <w:r w:rsidR="00F22798">
        <w:t xml:space="preserve"> </w:t>
      </w:r>
      <w:r w:rsidR="002728B3">
        <w:t xml:space="preserve">has long been the primary argument for allowing cooperation among ocean carriers </w:t>
      </w:r>
      <w:sdt>
        <w:sdtPr>
          <w:id w:val="-1624295034"/>
          <w:citation/>
        </w:sdtPr>
        <w:sdtContent>
          <w:r w:rsidR="002728B3">
            <w:fldChar w:fldCharType="begin"/>
          </w:r>
          <w:r w:rsidR="002728B3">
            <w:instrText xml:space="preserve"> CITATION She01 \l 1033 </w:instrText>
          </w:r>
          <w:r w:rsidR="002728B3">
            <w:fldChar w:fldCharType="separate"/>
          </w:r>
          <w:r w:rsidR="002728B3">
            <w:rPr>
              <w:noProof/>
            </w:rPr>
            <w:t>(Sheppard and Seidman 2001)</w:t>
          </w:r>
          <w:r w:rsidR="002728B3">
            <w:fldChar w:fldCharType="end"/>
          </w:r>
        </w:sdtContent>
      </w:sdt>
      <w:sdt>
        <w:sdtPr>
          <w:id w:val="-240176355"/>
          <w:citation/>
        </w:sdtPr>
        <w:sdtContent>
          <w:r w:rsidR="002728B3">
            <w:fldChar w:fldCharType="begin"/>
          </w:r>
          <w:r w:rsidR="002728B3">
            <w:instrText xml:space="preserve"> CITATION Sjo10 \l 1033 </w:instrText>
          </w:r>
          <w:r w:rsidR="002728B3">
            <w:fldChar w:fldCharType="separate"/>
          </w:r>
          <w:r w:rsidR="002728B3">
            <w:rPr>
              <w:noProof/>
            </w:rPr>
            <w:t xml:space="preserve"> (Sjostrom 2010)</w:t>
          </w:r>
          <w:r w:rsidR="002728B3">
            <w:fldChar w:fldCharType="end"/>
          </w:r>
        </w:sdtContent>
      </w:sdt>
      <w:sdt>
        <w:sdtPr>
          <w:id w:val="-986547732"/>
          <w:citation/>
        </w:sdtPr>
        <w:sdtContent>
          <w:r w:rsidR="002728B3">
            <w:fldChar w:fldCharType="begin"/>
          </w:r>
          <w:r w:rsidR="002728B3">
            <w:instrText xml:space="preserve"> CITATION Pan11 \l 1033 </w:instrText>
          </w:r>
          <w:r w:rsidR="002728B3">
            <w:fldChar w:fldCharType="separate"/>
          </w:r>
          <w:r w:rsidR="002728B3">
            <w:rPr>
              <w:noProof/>
            </w:rPr>
            <w:t xml:space="preserve"> (Panayides and Wiedmer 2011)</w:t>
          </w:r>
          <w:r w:rsidR="002728B3">
            <w:fldChar w:fldCharType="end"/>
          </w:r>
        </w:sdtContent>
      </w:sdt>
      <w:r w:rsidR="002728B3">
        <w:t xml:space="preserve">. </w:t>
      </w:r>
      <w:r w:rsidR="00F22798">
        <w:t xml:space="preserve">As is the case with anti-competitive behavior, though, empirical investigation into excess capacities has been scant—only one paper, </w:t>
      </w:r>
      <w:sdt>
        <w:sdtPr>
          <w:id w:val="-1016453927"/>
          <w:citation/>
        </w:sdtPr>
        <w:sdtContent>
          <w:r w:rsidR="00F22798">
            <w:fldChar w:fldCharType="begin"/>
          </w:r>
          <w:r w:rsidR="00F22798">
            <w:instrText xml:space="preserve"> CITATION Fus03 \l 1033 </w:instrText>
          </w:r>
          <w:r w:rsidR="00F22798">
            <w:fldChar w:fldCharType="separate"/>
          </w:r>
          <w:r w:rsidR="00F22798">
            <w:rPr>
              <w:noProof/>
            </w:rPr>
            <w:t>(Fusillo 2003)</w:t>
          </w:r>
          <w:r w:rsidR="00F22798">
            <w:fldChar w:fldCharType="end"/>
          </w:r>
        </w:sdtContent>
      </w:sdt>
      <w:r w:rsidR="00F22798">
        <w:t xml:space="preserve"> mentioned above, is known to the authors to measure excess capacities. </w:t>
      </w:r>
    </w:p>
    <w:p w14:paraId="79D87CE7" w14:textId="77777777" w:rsidR="00F557C9" w:rsidRDefault="00F557C9" w:rsidP="00F557C9"/>
    <w:p w14:paraId="013C9BAA" w14:textId="77777777" w:rsidR="00F557C9" w:rsidRDefault="00F557C9" w:rsidP="00F557C9">
      <w:pPr>
        <w:pStyle w:val="Heading1"/>
      </w:pPr>
      <w:r>
        <w:t>Data</w:t>
      </w:r>
    </w:p>
    <w:p w14:paraId="0D2C720C" w14:textId="77777777" w:rsidR="00F557C9" w:rsidRPr="004A3D95" w:rsidRDefault="00F557C9" w:rsidP="00F557C9">
      <w:r>
        <w:t xml:space="preserve">The primary data source used in this study is S&amp;P </w:t>
      </w:r>
      <w:proofErr w:type="spellStart"/>
      <w:r>
        <w:t>Global’s</w:t>
      </w:r>
      <w:proofErr w:type="spellEnd"/>
      <w:r>
        <w:t xml:space="preserve"> Port Import/Export Reporting Service (PIERS), which provides detailed data at the bill of lading (BOL)</w:t>
      </w:r>
      <w:r>
        <w:rPr>
          <w:rStyle w:val="FootnoteReference"/>
        </w:rPr>
        <w:footnoteReference w:id="5"/>
      </w:r>
      <w:r>
        <w:t xml:space="preserve"> level from US Customs and Border Protection, US Census data, UN port information, as well as data manually collected by PIERS staff. The data include the quantities and types of each </w:t>
      </w:r>
      <w:r>
        <w:lastRenderedPageBreak/>
        <w:t>commodity being shipped, the carriers, vessel identification codes, departure and arrival ports and dates, and various other data for every shipment imported to or exported from the US via maritime ports from January 2006 through March 2024. Representing more than 247 million shipments, these data allow us to inspect many aspects of the maritime freight economy.</w:t>
      </w:r>
    </w:p>
    <w:p w14:paraId="7D1FED0E" w14:textId="77777777" w:rsidR="00F557C9" w:rsidRDefault="00F557C9" w:rsidP="00F557C9">
      <w:r>
        <w:br/>
        <w:t xml:space="preserve">To the PIERS data we add vessel specifications such as total capacity along with port entry and exit dates for each vessel from the US Army Corp of Engineers Foreign Traffic Vessel Entrances and Clearances database. Due to the private nature of contract pricing discussed above, we do not have price information for each BOL in the PIERS database. We do, however, analyze rate indexes for each lane and month from </w:t>
      </w:r>
      <w:proofErr w:type="spellStart"/>
      <w:r>
        <w:t>Drewery’s</w:t>
      </w:r>
      <w:proofErr w:type="spellEnd"/>
      <w:r>
        <w:t xml:space="preserve"> Container Freight Rate Insight (CFRI) reports in order to inspect the impacts of OCA activities and other variables on average monthly rates.  </w:t>
      </w:r>
      <w:proofErr w:type="spellStart"/>
      <w:r>
        <w:t>Drewery</w:t>
      </w:r>
      <w:proofErr w:type="spellEnd"/>
      <w:r>
        <w:t xml:space="preserve"> CFRI reports list lanes at a much more aggregated/regional level than PIERS; we find the best match from </w:t>
      </w:r>
      <w:proofErr w:type="spellStart"/>
      <w:r>
        <w:t>Drewery</w:t>
      </w:r>
      <w:proofErr w:type="spellEnd"/>
      <w:r>
        <w:t xml:space="preserve"> for each PIERS lane based on the geographic locations of the origins and destinations listed in each source. The regional nature of </w:t>
      </w:r>
      <w:proofErr w:type="spellStart"/>
      <w:r>
        <w:t>Drewery</w:t>
      </w:r>
      <w:proofErr w:type="spellEnd"/>
      <w:r>
        <w:t xml:space="preserve"> lanes limits our ability to investigate an important aspect of maritime shipping, namely the substitutionary nature of nearby ports. Intuition dictates that shippers facing rate increases (or quality decreases) on one lane would substitute for a nearby lane, especially in the case when either shipper or final buyer (or both) are located away from the port city itself.</w:t>
      </w:r>
    </w:p>
    <w:p w14:paraId="4CD62E5B" w14:textId="77777777" w:rsidR="00F557C9" w:rsidRDefault="00F557C9" w:rsidP="00F557C9"/>
    <w:p w14:paraId="4FBD2975" w14:textId="77777777" w:rsidR="00F557C9" w:rsidRDefault="00F557C9" w:rsidP="00F557C9">
      <w:r>
        <w:t>Almost all variables used in this study are identical to those in the original sources mentioned above, with two notable exceptions. First, arrival and departure dates in the PIERS BOL data sometimes vary from the actual arrival and departure dates of the vessel</w:t>
      </w:r>
      <w:r>
        <w:rPr>
          <w:rStyle w:val="FootnoteReference"/>
        </w:rPr>
        <w:footnoteReference w:id="6"/>
      </w:r>
      <w:r>
        <w:t xml:space="preserve">. Where possible, we use the port entry dates from the Corp of Engineers database to resolve discrepancies, and otherwise cluster nearby dates into a single arrival or departure date using a machine learning algorithm. Second, in order to analyze the dynamics of cargo slot sharing between carriers, we infer the vessel’s owner (i.e., the carrier operating that vessel at any given time, whether by owning the vessel outright, chartering it, or any of the other various means by which carriers control vessels) from the carrier and vessel on each BOL in the PIERS data. The carrier representing the plurality of containers carried on a given vessel during a given month is taken to be that vessel’s owner. Containers carried on that vessel from carriers other than the vessel’s owner are thus deemed shared cargo. </w:t>
      </w:r>
    </w:p>
    <w:p w14:paraId="26EC4386" w14:textId="77777777" w:rsidR="00F557C9" w:rsidRDefault="00F557C9" w:rsidP="00F557C9"/>
    <w:p w14:paraId="50E7333C" w14:textId="77777777" w:rsidR="00F557C9" w:rsidRDefault="00F557C9" w:rsidP="00F557C9">
      <w:r>
        <w:t>Data sources and variables descriptions for the main database are presented in Table 1.</w:t>
      </w:r>
    </w:p>
    <w:p w14:paraId="50A5708B" w14:textId="77777777" w:rsidR="00F557C9" w:rsidRDefault="00F557C9" w:rsidP="00F557C9">
      <w:r>
        <w:lastRenderedPageBreak/>
        <w:t xml:space="preserve"> Table 1</w:t>
      </w:r>
      <w:r w:rsidRPr="00252964">
        <w:rPr>
          <w:noProof/>
        </w:rPr>
        <w:drawing>
          <wp:inline distT="0" distB="0" distL="0" distR="0" wp14:anchorId="3565C858" wp14:editId="1CC3B03D">
            <wp:extent cx="5930900" cy="3048000"/>
            <wp:effectExtent l="0" t="0" r="0" b="0"/>
            <wp:docPr id="176249129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29049" name="Picture 1" descr="A screenshot of a computer&#10;&#10;Description automatically generated"/>
                    <pic:cNvPicPr/>
                  </pic:nvPicPr>
                  <pic:blipFill>
                    <a:blip r:embed="rId18"/>
                    <a:stretch>
                      <a:fillRect/>
                    </a:stretch>
                  </pic:blipFill>
                  <pic:spPr>
                    <a:xfrm>
                      <a:off x="0" y="0"/>
                      <a:ext cx="5930900" cy="3048000"/>
                    </a:xfrm>
                    <a:prstGeom prst="rect">
                      <a:avLst/>
                    </a:prstGeom>
                  </pic:spPr>
                </pic:pic>
              </a:graphicData>
            </a:graphic>
          </wp:inline>
        </w:drawing>
      </w:r>
    </w:p>
    <w:p w14:paraId="75DB65FA" w14:textId="77777777" w:rsidR="00F557C9" w:rsidRDefault="00F557C9" w:rsidP="00F557C9"/>
    <w:p w14:paraId="7CE40DB8" w14:textId="77777777" w:rsidR="00F557C9" w:rsidRDefault="00F557C9" w:rsidP="00F557C9">
      <w:r>
        <w:t>This study is concerned with the impacts of OCAs on US agricultural producers; we thus limit the data to exports only. As we see in Figure XX below, export volumes are highly concentrated into the major shipping lanes, with only the top 75 out of 22,400 total lanes seeing more than a single vessel’s worth of cargo in a given month. Given that large lanes typically see hundreds of vessels and many different carriers, and smaller lanes often see only a handful of vessels (on which they fill small percentages of the vessel’s capacity) and 1 or 2 carriers, it is natural to suspect that OCA activity would have potentially very different effects on large lanes than on small ones. Smaller lanes, however, still collectively represent the vast majority of lanes and a substantial percentage (XX%) of total volumes, and their inclusion in the calculations of average treatment effects may hide (or inflate) certain effects. For the purposes of this study, we restrict the data to only the top 500 lanes by volume</w:t>
      </w:r>
      <w:r>
        <w:rPr>
          <w:rStyle w:val="FootnoteReference"/>
        </w:rPr>
        <w:footnoteReference w:id="7"/>
      </w:r>
      <w:r>
        <w:t xml:space="preserve">. </w:t>
      </w:r>
    </w:p>
    <w:p w14:paraId="53EF4D3E" w14:textId="77777777" w:rsidR="00F557C9" w:rsidRDefault="00F557C9" w:rsidP="00F557C9"/>
    <w:p w14:paraId="1E73380A" w14:textId="77777777" w:rsidR="00F557C9" w:rsidRDefault="00F557C9" w:rsidP="00F557C9">
      <w:r>
        <w:rPr>
          <w:noProof/>
        </w:rPr>
        <w:lastRenderedPageBreak/>
        <w:drawing>
          <wp:inline distT="0" distB="0" distL="0" distR="0" wp14:anchorId="1A4CC697" wp14:editId="0E6B4BB3">
            <wp:extent cx="5943600" cy="2701925"/>
            <wp:effectExtent l="0" t="0" r="0" b="3175"/>
            <wp:docPr id="983167402" name="Picture 5" descr="A graph with numbers and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63743" name="Picture 1" descr="A graph with numbers and a number of point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45399C6B" w14:textId="77777777" w:rsidR="00F557C9" w:rsidRDefault="00F557C9" w:rsidP="00F557C9"/>
    <w:p w14:paraId="4E3284F8" w14:textId="77777777" w:rsidR="00F557C9" w:rsidRDefault="00F557C9" w:rsidP="00F557C9">
      <w:r>
        <w:t xml:space="preserve">As described in the Methodology section below, we inspect OCA impacts at several different levels of aggregation, each organized into monthly panels. At the highest level of aggregation, we inspect lane characteristics over time such as carrier concentration, number of vessels in service, etc. We then inspect individual carrier characteristics on each lane over time, such as the capacity offered by each carrier on that lane. Our aggregations get more specific with each model, ending with a panel consisting of carriers carrying specific commodities on specific vessels on each lane over time. Summary statistics and descriptions for the variables of interest are presented in Tables 2.1–2.5. </w:t>
      </w:r>
    </w:p>
    <w:p w14:paraId="0323FE9B" w14:textId="77777777" w:rsidR="00F557C9" w:rsidRDefault="00F557C9" w:rsidP="00F557C9"/>
    <w:p w14:paraId="16EB31FD" w14:textId="77777777" w:rsidR="00F557C9" w:rsidRDefault="00F557C9" w:rsidP="00F557C9">
      <w:r>
        <w:t>Table 2.1 – Lane Panel</w:t>
      </w:r>
    </w:p>
    <w:p w14:paraId="57E97ACC" w14:textId="77777777" w:rsidR="00F557C9" w:rsidRDefault="00F557C9" w:rsidP="00F557C9">
      <w:r w:rsidRPr="00C62FC4">
        <w:rPr>
          <w:noProof/>
        </w:rPr>
        <w:drawing>
          <wp:inline distT="0" distB="0" distL="0" distR="0" wp14:anchorId="4543D863" wp14:editId="56D116F2">
            <wp:extent cx="5943600" cy="1449705"/>
            <wp:effectExtent l="0" t="0" r="0" b="0"/>
            <wp:docPr id="1095226209" name="Picture 6"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5701" name="Picture 1" descr="A screenshot of a table&#10;&#10;Description automatically generated"/>
                    <pic:cNvPicPr/>
                  </pic:nvPicPr>
                  <pic:blipFill>
                    <a:blip r:embed="rId20"/>
                    <a:stretch>
                      <a:fillRect/>
                    </a:stretch>
                  </pic:blipFill>
                  <pic:spPr>
                    <a:xfrm>
                      <a:off x="0" y="0"/>
                      <a:ext cx="5943600" cy="1449705"/>
                    </a:xfrm>
                    <a:prstGeom prst="rect">
                      <a:avLst/>
                    </a:prstGeom>
                  </pic:spPr>
                </pic:pic>
              </a:graphicData>
            </a:graphic>
          </wp:inline>
        </w:drawing>
      </w:r>
    </w:p>
    <w:p w14:paraId="3318C452" w14:textId="77777777" w:rsidR="00F557C9" w:rsidRDefault="00F557C9" w:rsidP="00F557C9"/>
    <w:p w14:paraId="583039F5" w14:textId="77777777" w:rsidR="00F557C9" w:rsidRDefault="00F557C9" w:rsidP="00F557C9">
      <w:r>
        <w:t>Table 2.2 – Carrier-Lane Panel</w:t>
      </w:r>
    </w:p>
    <w:p w14:paraId="4D2C405F" w14:textId="77777777" w:rsidR="00F557C9" w:rsidRDefault="00F557C9" w:rsidP="00F557C9">
      <w:r w:rsidRPr="00C62FC4">
        <w:rPr>
          <w:noProof/>
        </w:rPr>
        <w:lastRenderedPageBreak/>
        <w:drawing>
          <wp:inline distT="0" distB="0" distL="0" distR="0" wp14:anchorId="2E6A189C" wp14:editId="373ED238">
            <wp:extent cx="5664200" cy="1828800"/>
            <wp:effectExtent l="0" t="0" r="0" b="0"/>
            <wp:docPr id="548632244" name="Picture 7"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72135" name="Picture 1" descr="A screenshot of a spreadsheet&#10;&#10;Description automatically generated"/>
                    <pic:cNvPicPr/>
                  </pic:nvPicPr>
                  <pic:blipFill>
                    <a:blip r:embed="rId21"/>
                    <a:stretch>
                      <a:fillRect/>
                    </a:stretch>
                  </pic:blipFill>
                  <pic:spPr>
                    <a:xfrm>
                      <a:off x="0" y="0"/>
                      <a:ext cx="5664200" cy="1828800"/>
                    </a:xfrm>
                    <a:prstGeom prst="rect">
                      <a:avLst/>
                    </a:prstGeom>
                  </pic:spPr>
                </pic:pic>
              </a:graphicData>
            </a:graphic>
          </wp:inline>
        </w:drawing>
      </w:r>
    </w:p>
    <w:p w14:paraId="35AE6A95" w14:textId="77777777" w:rsidR="00F557C9" w:rsidRDefault="00F557C9" w:rsidP="00F557C9"/>
    <w:p w14:paraId="7F3BA972" w14:textId="77777777" w:rsidR="00F557C9" w:rsidRDefault="00F557C9" w:rsidP="00F557C9">
      <w:r>
        <w:t>Table 2.3 – Commodity-Carrier-Lane Panel</w:t>
      </w:r>
    </w:p>
    <w:p w14:paraId="2EE07A05" w14:textId="77777777" w:rsidR="00F557C9" w:rsidRDefault="00F557C9" w:rsidP="00F557C9"/>
    <w:p w14:paraId="74B5D22D" w14:textId="77777777" w:rsidR="00F557C9" w:rsidRDefault="00F557C9" w:rsidP="00F557C9">
      <w:r>
        <w:t>Table 2.4 – Vessel-Carrier-Lane Panel</w:t>
      </w:r>
    </w:p>
    <w:p w14:paraId="7E4D09AC" w14:textId="77777777" w:rsidR="00F557C9" w:rsidRDefault="00F557C9" w:rsidP="00F557C9"/>
    <w:p w14:paraId="6C78F91A" w14:textId="77777777" w:rsidR="00F557C9" w:rsidRDefault="00F557C9" w:rsidP="00F557C9">
      <w:r>
        <w:t>Table 2.5 – Vessel-Commodity-Lane Panel</w:t>
      </w:r>
    </w:p>
    <w:p w14:paraId="57D6753D" w14:textId="77777777" w:rsidR="00B134DE" w:rsidRDefault="00B134DE" w:rsidP="00B76ED8"/>
    <w:p w14:paraId="63BCAEFF" w14:textId="77777777" w:rsidR="00472737" w:rsidRDefault="00472737" w:rsidP="00B76ED8"/>
    <w:p w14:paraId="7EBD86F4" w14:textId="77777777" w:rsidR="00472737" w:rsidRDefault="00472737" w:rsidP="00B76ED8"/>
    <w:p w14:paraId="41086DAE" w14:textId="77777777" w:rsidR="00472737" w:rsidRDefault="00472737" w:rsidP="00B76ED8"/>
    <w:p w14:paraId="5AED4D17" w14:textId="77777777" w:rsidR="00472737" w:rsidRPr="00B76ED8" w:rsidRDefault="00472737" w:rsidP="00B76ED8"/>
    <w:p w14:paraId="3FCD3F33" w14:textId="77777777" w:rsidR="002C0FEE" w:rsidRDefault="008627A5" w:rsidP="008627A5">
      <w:pPr>
        <w:pStyle w:val="Heading1"/>
      </w:pPr>
      <w:r>
        <w:t>Method</w:t>
      </w:r>
      <w:r w:rsidR="0076236D">
        <w:t>ology</w:t>
      </w:r>
      <w:r w:rsidR="00756857">
        <w:t xml:space="preserve"> </w:t>
      </w:r>
    </w:p>
    <w:p w14:paraId="1E29704A" w14:textId="77777777" w:rsidR="00E96F5F" w:rsidRDefault="00E96F5F" w:rsidP="00DA0835"/>
    <w:p w14:paraId="5152C8D3" w14:textId="4EBC3EB9" w:rsidR="00E96F5F" w:rsidRDefault="00A613D2" w:rsidP="00DA0835">
      <w:pPr>
        <w:rPr>
          <w:u w:val="single"/>
        </w:rPr>
      </w:pPr>
      <w:r w:rsidRPr="003B1D7D">
        <w:rPr>
          <w:u w:val="single"/>
        </w:rPr>
        <w:t>How does lane-month-vessel alliance activity affect</w:t>
      </w:r>
      <w:r w:rsidR="0073540D" w:rsidRPr="003B1D7D">
        <w:rPr>
          <w:u w:val="single"/>
        </w:rPr>
        <w:t xml:space="preserve"> vessel operations? </w:t>
      </w:r>
      <w:r w:rsidR="000166F7" w:rsidRPr="003B1D7D">
        <w:rPr>
          <w:u w:val="single"/>
        </w:rPr>
        <w:t>Do alliance-operated vessels behave differently than non-alliance operated vessels</w:t>
      </w:r>
      <w:r w:rsidR="00F02DC7" w:rsidRPr="003B1D7D">
        <w:rPr>
          <w:u w:val="single"/>
        </w:rPr>
        <w:t>?</w:t>
      </w:r>
    </w:p>
    <w:p w14:paraId="3120B1E7" w14:textId="77777777" w:rsidR="009A1B0F" w:rsidRDefault="009A1B0F" w:rsidP="00DA0835">
      <w:pPr>
        <w:rPr>
          <w:u w:val="single"/>
        </w:rPr>
      </w:pPr>
    </w:p>
    <w:p w14:paraId="619A6E3E" w14:textId="77777777" w:rsidR="009A1B0F" w:rsidRPr="0046637D" w:rsidRDefault="009A1B0F" w:rsidP="009A1B0F">
      <w:r w:rsidRPr="0046637D">
        <w:t xml:space="preserve">For each vessel-month, identify if the vessel is alliance-operated, and by which alliance. Alliance vessels are assumed to be alliance-operated if over 90% of cargo is from an alliance, </w:t>
      </w:r>
      <w:commentRangeStart w:id="93"/>
      <w:commentRangeStart w:id="94"/>
      <w:r w:rsidRPr="0046637D">
        <w:t xml:space="preserve">the vessel is carrying cargo for at least two alliance members </w:t>
      </w:r>
      <w:commentRangeEnd w:id="93"/>
      <w:r w:rsidRPr="0046637D">
        <w:rPr>
          <w:rStyle w:val="CommentReference"/>
        </w:rPr>
        <w:commentReference w:id="93"/>
      </w:r>
      <w:commentRangeEnd w:id="94"/>
      <w:r w:rsidR="004314F7">
        <w:rPr>
          <w:rStyle w:val="CommentReference"/>
        </w:rPr>
        <w:commentReference w:id="94"/>
      </w:r>
      <w:r w:rsidRPr="0046637D">
        <w:t>(the vessel owner, and one other member of the alliance). Then, for each lane-month-alliance-vessel, identify differences in vessel operations between alliance- and non-alliance-operated vessels.</w:t>
      </w:r>
    </w:p>
    <w:p w14:paraId="4BB7B4A8" w14:textId="77777777" w:rsidR="009A1B0F" w:rsidRPr="003B1D7D" w:rsidRDefault="009A1B0F" w:rsidP="00DA0835">
      <w:pPr>
        <w:rPr>
          <w:u w:val="single"/>
        </w:rPr>
      </w:pPr>
    </w:p>
    <w:p w14:paraId="6BDF7627" w14:textId="715978EE" w:rsidR="00EA087D" w:rsidRDefault="00EA087D" w:rsidP="00EA087D">
      <w:pPr>
        <w:pStyle w:val="ListParagraph"/>
        <w:numPr>
          <w:ilvl w:val="0"/>
          <w:numId w:val="9"/>
        </w:numPr>
      </w:pPr>
      <w:r>
        <w:t>Measures</w:t>
      </w:r>
    </w:p>
    <w:p w14:paraId="0FEB9F84" w14:textId="6D24D072" w:rsidR="00EA087D" w:rsidRDefault="00B0623F" w:rsidP="00EA087D">
      <w:pPr>
        <w:pStyle w:val="ListParagraph"/>
        <w:numPr>
          <w:ilvl w:val="1"/>
          <w:numId w:val="9"/>
        </w:numPr>
      </w:pPr>
      <w:r>
        <w:t>Indicator =1 if vessel is alliance</w:t>
      </w:r>
      <w:r w:rsidR="00C21F84">
        <w:t>-</w:t>
      </w:r>
      <w:r>
        <w:t>operated</w:t>
      </w:r>
      <w:r w:rsidR="00A559B1">
        <w:t xml:space="preserve"> (robustness</w:t>
      </w:r>
      <w:r w:rsidR="000D5BCB">
        <w:t xml:space="preserve"> around this definition</w:t>
      </w:r>
      <w:r w:rsidR="00A559B1">
        <w:t>)</w:t>
      </w:r>
    </w:p>
    <w:p w14:paraId="76627EA6" w14:textId="04D7C391" w:rsidR="00755A04" w:rsidRDefault="00755A04" w:rsidP="00755A04">
      <w:pPr>
        <w:pStyle w:val="ListParagraph"/>
        <w:numPr>
          <w:ilvl w:val="2"/>
          <w:numId w:val="9"/>
        </w:numPr>
      </w:pPr>
      <w:r>
        <w:t>Test this, lots of graphs</w:t>
      </w:r>
      <w:r w:rsidR="00881DF4">
        <w:t>, measure against reported vessel operations</w:t>
      </w:r>
    </w:p>
    <w:p w14:paraId="271428AE" w14:textId="22F5F36F" w:rsidR="00881DF4" w:rsidRDefault="00881DF4" w:rsidP="00755A04">
      <w:pPr>
        <w:pStyle w:val="ListParagraph"/>
        <w:numPr>
          <w:ilvl w:val="2"/>
          <w:numId w:val="9"/>
        </w:numPr>
      </w:pPr>
      <w:r>
        <w:t>Concerns:</w:t>
      </w:r>
    </w:p>
    <w:p w14:paraId="281BC64C" w14:textId="7D3B4A6E" w:rsidR="00881DF4" w:rsidRDefault="00965241" w:rsidP="00881DF4">
      <w:pPr>
        <w:pStyle w:val="ListParagraph"/>
        <w:numPr>
          <w:ilvl w:val="3"/>
          <w:numId w:val="9"/>
        </w:numPr>
      </w:pPr>
      <w:r>
        <w:t xml:space="preserve">Need to be careful about not characterizing Maersk vessel as </w:t>
      </w:r>
      <w:r w:rsidR="008D5D4B">
        <w:t>2M vessel just because they have carried some nominal volume of Med cargo</w:t>
      </w:r>
    </w:p>
    <w:p w14:paraId="2101E9CE" w14:textId="42FAE5C4" w:rsidR="008D5D4B" w:rsidRDefault="008D5D4B" w:rsidP="00881DF4">
      <w:pPr>
        <w:pStyle w:val="ListParagraph"/>
        <w:numPr>
          <w:ilvl w:val="3"/>
          <w:numId w:val="9"/>
        </w:numPr>
      </w:pPr>
      <w:r>
        <w:t>Need to recognize that alliance allocation may happen at the lane-level, and thus not be observable on any single vessel.</w:t>
      </w:r>
    </w:p>
    <w:p w14:paraId="065099C7" w14:textId="4D95D65A" w:rsidR="00EA087D" w:rsidRDefault="00EA087D" w:rsidP="00EA087D">
      <w:pPr>
        <w:pStyle w:val="ListParagraph"/>
        <w:numPr>
          <w:ilvl w:val="0"/>
          <w:numId w:val="9"/>
        </w:numPr>
      </w:pPr>
      <w:r>
        <w:t>Outcomes</w:t>
      </w:r>
    </w:p>
    <w:p w14:paraId="6A908E2C" w14:textId="77777777" w:rsidR="00F33AA0" w:rsidRDefault="00F33AA0" w:rsidP="00F33AA0">
      <w:pPr>
        <w:pStyle w:val="ListParagraph"/>
        <w:numPr>
          <w:ilvl w:val="1"/>
          <w:numId w:val="9"/>
        </w:numPr>
      </w:pPr>
      <w:r>
        <w:t>Volume (</w:t>
      </w:r>
      <w:proofErr w:type="spellStart"/>
      <w:r>
        <w:t>teus</w:t>
      </w:r>
      <w:proofErr w:type="spellEnd"/>
      <w:r>
        <w:t xml:space="preserve">) </w:t>
      </w:r>
    </w:p>
    <w:p w14:paraId="46AB2C8A" w14:textId="674F7494" w:rsidR="00F33AA0" w:rsidRDefault="00AC2AC2" w:rsidP="00F33AA0">
      <w:pPr>
        <w:pStyle w:val="ListParagraph"/>
        <w:numPr>
          <w:ilvl w:val="1"/>
          <w:numId w:val="9"/>
        </w:numPr>
      </w:pPr>
      <w:r>
        <w:lastRenderedPageBreak/>
        <w:t>V</w:t>
      </w:r>
      <w:r w:rsidR="00F33AA0">
        <w:t>essel capacity</w:t>
      </w:r>
    </w:p>
    <w:p w14:paraId="1F1826F8" w14:textId="27E8DF55" w:rsidR="00F33AA0" w:rsidRDefault="00AC2AC2" w:rsidP="00F33AA0">
      <w:pPr>
        <w:pStyle w:val="ListParagraph"/>
        <w:numPr>
          <w:ilvl w:val="1"/>
          <w:numId w:val="9"/>
        </w:numPr>
      </w:pPr>
      <w:r>
        <w:t>T</w:t>
      </w:r>
      <w:r w:rsidR="00F33AA0">
        <w:t>ime between calls</w:t>
      </w:r>
    </w:p>
    <w:p w14:paraId="60632C7E" w14:textId="224D79E2" w:rsidR="00AC2AC2" w:rsidRDefault="00AC2AC2" w:rsidP="00F33AA0">
      <w:pPr>
        <w:pStyle w:val="ListParagraph"/>
        <w:numPr>
          <w:ilvl w:val="1"/>
          <w:numId w:val="9"/>
        </w:numPr>
      </w:pPr>
      <w:r>
        <w:t>Time in port</w:t>
      </w:r>
    </w:p>
    <w:p w14:paraId="7C9BBE13" w14:textId="6567F65D" w:rsidR="00F33AA0" w:rsidRDefault="00F33AA0" w:rsidP="00F33AA0">
      <w:pPr>
        <w:pStyle w:val="ListParagraph"/>
        <w:numPr>
          <w:ilvl w:val="1"/>
          <w:numId w:val="9"/>
        </w:numPr>
      </w:pPr>
      <w:r>
        <w:t>Number of ports accessible</w:t>
      </w:r>
    </w:p>
    <w:p w14:paraId="7DD7D1C4" w14:textId="77777777" w:rsidR="00F33AA0" w:rsidRDefault="00F33AA0" w:rsidP="00F33AA0">
      <w:pPr>
        <w:pStyle w:val="ListParagraph"/>
        <w:numPr>
          <w:ilvl w:val="1"/>
          <w:numId w:val="9"/>
        </w:numPr>
      </w:pPr>
      <w:r>
        <w:t>Number of countries accessible</w:t>
      </w:r>
    </w:p>
    <w:p w14:paraId="5B973793" w14:textId="77777777" w:rsidR="00F33AA0" w:rsidRDefault="00F33AA0" w:rsidP="00F33AA0">
      <w:pPr>
        <w:pStyle w:val="ListParagraph"/>
        <w:numPr>
          <w:ilvl w:val="1"/>
          <w:numId w:val="9"/>
        </w:numPr>
      </w:pPr>
      <w:r>
        <w:t>Number of regions accessible</w:t>
      </w:r>
    </w:p>
    <w:p w14:paraId="39D8BDB9" w14:textId="77777777" w:rsidR="003052E6" w:rsidRDefault="003052E6" w:rsidP="00583E93"/>
    <w:p w14:paraId="372E28DA" w14:textId="25FB6EDC" w:rsidR="00583E93" w:rsidRPr="00583E93" w:rsidRDefault="00583E93" w:rsidP="00583E93">
      <w:proofErr w:type="spellStart"/>
      <w:r w:rsidRPr="00245B11">
        <w:rPr>
          <w:highlight w:val="yellow"/>
        </w:rPr>
        <w:t>Y</w:t>
      </w:r>
      <w:r w:rsidRPr="00245B11">
        <w:rPr>
          <w:highlight w:val="yellow"/>
          <w:vertAlign w:val="subscript"/>
        </w:rPr>
        <w:t>vaijt</w:t>
      </w:r>
      <w:proofErr w:type="spellEnd"/>
      <w:r w:rsidRPr="00245B11">
        <w:rPr>
          <w:highlight w:val="yellow"/>
        </w:rPr>
        <w:t xml:space="preserve"> = b</w:t>
      </w:r>
      <w:r w:rsidRPr="00245B11">
        <w:rPr>
          <w:highlight w:val="yellow"/>
          <w:vertAlign w:val="subscript"/>
        </w:rPr>
        <w:t>0</w:t>
      </w:r>
      <w:r w:rsidRPr="00245B11">
        <w:rPr>
          <w:highlight w:val="yellow"/>
        </w:rPr>
        <w:t xml:space="preserve"> + </w:t>
      </w:r>
      <w:proofErr w:type="spellStart"/>
      <w:r w:rsidRPr="00245B11">
        <w:rPr>
          <w:highlight w:val="yellow"/>
        </w:rPr>
        <w:t>V</w:t>
      </w:r>
      <w:r w:rsidRPr="00245B11">
        <w:rPr>
          <w:highlight w:val="yellow"/>
          <w:vertAlign w:val="subscript"/>
        </w:rPr>
        <w:t>v</w:t>
      </w:r>
      <w:proofErr w:type="spellEnd"/>
      <w:r w:rsidRPr="00245B11">
        <w:rPr>
          <w:highlight w:val="yellow"/>
        </w:rPr>
        <w:t xml:space="preserve"> + A</w:t>
      </w:r>
      <w:r w:rsidRPr="00245B11">
        <w:rPr>
          <w:highlight w:val="yellow"/>
          <w:vertAlign w:val="subscript"/>
        </w:rPr>
        <w:t>a</w:t>
      </w:r>
      <w:r w:rsidRPr="00245B11">
        <w:rPr>
          <w:highlight w:val="yellow"/>
        </w:rPr>
        <w:t xml:space="preserve"> + </w:t>
      </w:r>
      <w:proofErr w:type="spellStart"/>
      <w:r w:rsidRPr="00245B11">
        <w:rPr>
          <w:highlight w:val="yellow"/>
        </w:rPr>
        <w:t>L</w:t>
      </w:r>
      <w:r w:rsidRPr="00245B11">
        <w:rPr>
          <w:highlight w:val="yellow"/>
          <w:vertAlign w:val="subscript"/>
        </w:rPr>
        <w:t>ijt</w:t>
      </w:r>
      <w:proofErr w:type="spellEnd"/>
      <w:r w:rsidRPr="00245B11">
        <w:rPr>
          <w:highlight w:val="yellow"/>
        </w:rPr>
        <w:t xml:space="preserve"> + a</w:t>
      </w:r>
      <w:r w:rsidRPr="00245B11">
        <w:rPr>
          <w:highlight w:val="yellow"/>
          <w:vertAlign w:val="subscript"/>
        </w:rPr>
        <w:t>1</w:t>
      </w:r>
      <w:r w:rsidRPr="00245B11">
        <w:rPr>
          <w:highlight w:val="yellow"/>
        </w:rPr>
        <w:t>A</w:t>
      </w:r>
      <w:r w:rsidRPr="00245B11">
        <w:rPr>
          <w:highlight w:val="yellow"/>
          <w:vertAlign w:val="subscript"/>
        </w:rPr>
        <w:t>aijt</w:t>
      </w:r>
      <w:r w:rsidRPr="00245B11">
        <w:rPr>
          <w:highlight w:val="yellow"/>
        </w:rPr>
        <w:t xml:space="preserve"> + a</w:t>
      </w:r>
      <w:r w:rsidRPr="00245B11">
        <w:rPr>
          <w:highlight w:val="yellow"/>
          <w:vertAlign w:val="subscript"/>
        </w:rPr>
        <w:t>2</w:t>
      </w:r>
      <w:r w:rsidRPr="00245B11">
        <w:rPr>
          <w:highlight w:val="yellow"/>
        </w:rPr>
        <w:t>A</w:t>
      </w:r>
      <w:r w:rsidRPr="00245B11">
        <w:rPr>
          <w:highlight w:val="yellow"/>
          <w:vertAlign w:val="subscript"/>
        </w:rPr>
        <w:t>vaijt</w:t>
      </w:r>
      <w:r w:rsidRPr="00245B11">
        <w:rPr>
          <w:highlight w:val="yellow"/>
        </w:rPr>
        <w:t xml:space="preserve"> + </w:t>
      </w:r>
      <w:proofErr w:type="spellStart"/>
      <w:r w:rsidRPr="00245B11">
        <w:rPr>
          <w:highlight w:val="yellow"/>
        </w:rPr>
        <w:t>e</w:t>
      </w:r>
      <w:r w:rsidRPr="00245B11">
        <w:rPr>
          <w:highlight w:val="yellow"/>
          <w:vertAlign w:val="subscript"/>
        </w:rPr>
        <w:t>vaijt</w:t>
      </w:r>
      <w:proofErr w:type="spellEnd"/>
    </w:p>
    <w:p w14:paraId="00E1F477" w14:textId="77777777" w:rsidR="00583E93" w:rsidRPr="00583E93" w:rsidRDefault="00583E93" w:rsidP="00583E93">
      <w:proofErr w:type="spellStart"/>
      <w:r w:rsidRPr="00583E93">
        <w:t>V</w:t>
      </w:r>
      <w:r w:rsidRPr="00583E93">
        <w:rPr>
          <w:vertAlign w:val="subscript"/>
        </w:rPr>
        <w:t>v</w:t>
      </w:r>
      <w:proofErr w:type="spellEnd"/>
      <w:r w:rsidRPr="00583E93">
        <w:t>: is a vessel fixed effect</w:t>
      </w:r>
    </w:p>
    <w:p w14:paraId="776C255C" w14:textId="77777777" w:rsidR="00583E93" w:rsidRPr="00583E93" w:rsidRDefault="00583E93" w:rsidP="00583E93">
      <w:r w:rsidRPr="00583E93">
        <w:t>A</w:t>
      </w:r>
      <w:r w:rsidRPr="00583E93">
        <w:rPr>
          <w:vertAlign w:val="subscript"/>
        </w:rPr>
        <w:t>a</w:t>
      </w:r>
      <w:r w:rsidRPr="00583E93">
        <w:t xml:space="preserve">: is an alliance fixed effect </w:t>
      </w:r>
    </w:p>
    <w:p w14:paraId="0AE23A1B" w14:textId="77777777" w:rsidR="00583E93" w:rsidRPr="00583E93" w:rsidRDefault="00583E93" w:rsidP="00583E93">
      <w:proofErr w:type="spellStart"/>
      <w:r w:rsidRPr="00583E93">
        <w:t>L</w:t>
      </w:r>
      <w:r w:rsidRPr="00583E93">
        <w:rPr>
          <w:vertAlign w:val="subscript"/>
        </w:rPr>
        <w:t>ijt</w:t>
      </w:r>
      <w:proofErr w:type="spellEnd"/>
      <w:r w:rsidRPr="00583E93">
        <w:t>: lane-time fixed effect</w:t>
      </w:r>
    </w:p>
    <w:p w14:paraId="23DBCA3E" w14:textId="77777777" w:rsidR="00583E93" w:rsidRPr="00583E93" w:rsidRDefault="00583E93" w:rsidP="00583E93">
      <w:proofErr w:type="spellStart"/>
      <w:r w:rsidRPr="00583E93">
        <w:t>A</w:t>
      </w:r>
      <w:r w:rsidRPr="00583E93">
        <w:rPr>
          <w:vertAlign w:val="subscript"/>
        </w:rPr>
        <w:t>aijt</w:t>
      </w:r>
      <w:proofErr w:type="spellEnd"/>
      <w:r w:rsidRPr="00583E93">
        <w:t xml:space="preserve">: indicator =1 if alliance a has an alliance-operated vessel active on lane </w:t>
      </w:r>
      <w:proofErr w:type="spellStart"/>
      <w:r w:rsidRPr="00583E93">
        <w:t>ij</w:t>
      </w:r>
      <w:proofErr w:type="spellEnd"/>
      <w:r w:rsidRPr="00583E93">
        <w:t xml:space="preserve"> in period t</w:t>
      </w:r>
    </w:p>
    <w:p w14:paraId="41EA7B59" w14:textId="77777777" w:rsidR="00583E93" w:rsidRDefault="00583E93" w:rsidP="00583E93">
      <w:proofErr w:type="spellStart"/>
      <w:r w:rsidRPr="00583E93">
        <w:t>A</w:t>
      </w:r>
      <w:r w:rsidRPr="00583E93">
        <w:rPr>
          <w:vertAlign w:val="subscript"/>
        </w:rPr>
        <w:t>vaijt</w:t>
      </w:r>
      <w:proofErr w:type="spellEnd"/>
      <w:r w:rsidRPr="00583E93">
        <w:t xml:space="preserve">: indicator =1 if vessel v is an alliance-operated vessel operating on lane </w:t>
      </w:r>
      <w:proofErr w:type="spellStart"/>
      <w:r w:rsidRPr="00583E93">
        <w:t>ij</w:t>
      </w:r>
      <w:proofErr w:type="spellEnd"/>
      <w:r w:rsidRPr="00583E93">
        <w:t xml:space="preserve"> in period t</w:t>
      </w:r>
    </w:p>
    <w:p w14:paraId="370E65A0" w14:textId="77777777" w:rsidR="000D7A39" w:rsidRDefault="000D7A39" w:rsidP="000D7A39"/>
    <w:p w14:paraId="1CD89E24" w14:textId="226B2010" w:rsidR="000B31A2" w:rsidRDefault="000B31A2" w:rsidP="000B31A2">
      <w:r>
        <w:t>Data shape:</w:t>
      </w:r>
      <w:r w:rsidR="00F25468">
        <w:t xml:space="preserve"> one row for each vessel</w:t>
      </w:r>
      <w:r w:rsidR="00D964A5">
        <w:t>,</w:t>
      </w:r>
      <w:r w:rsidR="008E1CB2">
        <w:t xml:space="preserve"> alliance,</w:t>
      </w:r>
      <w:r w:rsidR="00D964A5">
        <w:t xml:space="preserve"> lane, time period</w:t>
      </w:r>
      <w:r w:rsidR="00C21F84">
        <w:t>;</w:t>
      </w:r>
      <w:r w:rsidR="008E1CB2">
        <w:t xml:space="preserve"> </w:t>
      </w:r>
      <w:r w:rsidR="00C21F84">
        <w:t>indicator =1 if vessel is alliance-operated;</w:t>
      </w:r>
      <w:r w:rsidR="002D7B08">
        <w:t xml:space="preserve"> do not nee</w:t>
      </w:r>
      <w:r w:rsidR="001B71E8">
        <w:t xml:space="preserve">d to fill ‘missing’ zeros, already conditional on </w:t>
      </w:r>
      <w:r w:rsidR="00B122F0">
        <w:t>observed vessels</w:t>
      </w:r>
      <w:r w:rsidR="00023DB2">
        <w:t>.</w:t>
      </w:r>
      <w:r w:rsidR="001B71E8">
        <w:t xml:space="preserve"> </w:t>
      </w:r>
    </w:p>
    <w:p w14:paraId="7B83791B" w14:textId="77777777" w:rsidR="003B1D7D" w:rsidRDefault="003B1D7D" w:rsidP="000B31A2"/>
    <w:p w14:paraId="1277BAD0" w14:textId="1E35980B" w:rsidR="003052E6" w:rsidRDefault="003052E6" w:rsidP="003052E6">
      <w:r>
        <w:t>Identification:</w:t>
      </w:r>
      <w:r w:rsidR="00B91180">
        <w:t xml:space="preserve"> </w:t>
      </w:r>
      <w:r w:rsidR="00B83491">
        <w:t>c</w:t>
      </w:r>
      <w:r w:rsidR="00EB0926">
        <w:t xml:space="preserve">ontrol group is </w:t>
      </w:r>
      <w:r w:rsidR="000946B1">
        <w:t xml:space="preserve">non-alliance-operated vessels </w:t>
      </w:r>
      <w:r w:rsidR="009E2D3F">
        <w:t xml:space="preserve">from the same alliance </w:t>
      </w:r>
      <w:r w:rsidR="000946B1">
        <w:t xml:space="preserve">on the same lane in the same time period; </w:t>
      </w:r>
      <w:r w:rsidR="00A8286B">
        <w:t>condition</w:t>
      </w:r>
      <w:r w:rsidR="00B36476">
        <w:t>ed on alliance activity by the alliance on the same lane in the same time period</w:t>
      </w:r>
      <w:r w:rsidR="00A8286B">
        <w:t xml:space="preserve">; </w:t>
      </w:r>
      <w:r w:rsidR="000946B1">
        <w:t>p</w:t>
      </w:r>
      <w:r w:rsidR="00402C7A">
        <w:t xml:space="preserve">rotected from </w:t>
      </w:r>
      <w:r w:rsidR="00D641DC">
        <w:t>lane</w:t>
      </w:r>
      <w:r w:rsidR="004768ED">
        <w:t>-time</w:t>
      </w:r>
      <w:r w:rsidR="00D641DC">
        <w:t xml:space="preserve"> variant </w:t>
      </w:r>
      <w:proofErr w:type="spellStart"/>
      <w:r w:rsidR="00B83491">
        <w:t>unobservables</w:t>
      </w:r>
      <w:proofErr w:type="spellEnd"/>
      <w:r w:rsidR="00B84044">
        <w:t xml:space="preserve"> and </w:t>
      </w:r>
      <w:r w:rsidR="00AC09EE">
        <w:t>time invariant unobserved vessel characteristics</w:t>
      </w:r>
      <w:r w:rsidR="00A8286B">
        <w:t>.</w:t>
      </w:r>
    </w:p>
    <w:p w14:paraId="135A839C" w14:textId="77777777" w:rsidR="003052E6" w:rsidRDefault="003052E6" w:rsidP="000D7A39"/>
    <w:p w14:paraId="1595EEE3" w14:textId="7DA95CB9" w:rsidR="0000663A" w:rsidRPr="003B1D7D" w:rsidRDefault="00E77FB5" w:rsidP="000D7A39">
      <w:pPr>
        <w:rPr>
          <w:u w:val="single"/>
        </w:rPr>
      </w:pPr>
      <w:r w:rsidRPr="003B1D7D">
        <w:rPr>
          <w:u w:val="single"/>
        </w:rPr>
        <w:t>How does lane-month</w:t>
      </w:r>
      <w:r w:rsidR="009C1EB3" w:rsidRPr="003B1D7D">
        <w:rPr>
          <w:u w:val="single"/>
        </w:rPr>
        <w:t>-alliance</w:t>
      </w:r>
      <w:r w:rsidRPr="003B1D7D">
        <w:rPr>
          <w:u w:val="single"/>
        </w:rPr>
        <w:t xml:space="preserve"> alliance activity</w:t>
      </w:r>
      <w:r w:rsidR="005E3FDC" w:rsidRPr="003B1D7D">
        <w:rPr>
          <w:u w:val="single"/>
        </w:rPr>
        <w:t xml:space="preserve"> affect </w:t>
      </w:r>
      <w:r w:rsidR="00D166FB">
        <w:rPr>
          <w:u w:val="single"/>
        </w:rPr>
        <w:t>carrier</w:t>
      </w:r>
      <w:r w:rsidR="002B6557">
        <w:rPr>
          <w:u w:val="single"/>
        </w:rPr>
        <w:t>s</w:t>
      </w:r>
      <w:r w:rsidR="005E3FDC" w:rsidRPr="003B1D7D">
        <w:rPr>
          <w:u w:val="single"/>
        </w:rPr>
        <w:t>? How does</w:t>
      </w:r>
      <w:r w:rsidR="005A4657" w:rsidRPr="003B1D7D">
        <w:rPr>
          <w:u w:val="single"/>
        </w:rPr>
        <w:t xml:space="preserve"> a</w:t>
      </w:r>
      <w:r w:rsidR="00D4752D" w:rsidRPr="003B1D7D">
        <w:rPr>
          <w:u w:val="single"/>
        </w:rPr>
        <w:t xml:space="preserve">lliance activity of the carrier’s alliance, </w:t>
      </w:r>
      <w:r w:rsidR="005E3FDC" w:rsidRPr="003B1D7D">
        <w:rPr>
          <w:u w:val="single"/>
        </w:rPr>
        <w:t xml:space="preserve">affect their operations? How does </w:t>
      </w:r>
      <w:r w:rsidR="00D4752D" w:rsidRPr="003B1D7D">
        <w:rPr>
          <w:u w:val="single"/>
        </w:rPr>
        <w:t>alliance activity of other alliances</w:t>
      </w:r>
      <w:r w:rsidR="005A4657" w:rsidRPr="003B1D7D">
        <w:rPr>
          <w:u w:val="single"/>
        </w:rPr>
        <w:t xml:space="preserve">, affect </w:t>
      </w:r>
      <w:r w:rsidR="005E3FDC" w:rsidRPr="003B1D7D">
        <w:rPr>
          <w:u w:val="single"/>
        </w:rPr>
        <w:t xml:space="preserve">the </w:t>
      </w:r>
      <w:r w:rsidR="005A4657" w:rsidRPr="003B1D7D">
        <w:rPr>
          <w:u w:val="single"/>
        </w:rPr>
        <w:t>carriers</w:t>
      </w:r>
      <w:r w:rsidR="005E3FDC" w:rsidRPr="003B1D7D">
        <w:rPr>
          <w:u w:val="single"/>
        </w:rPr>
        <w:t>’ operations</w:t>
      </w:r>
      <w:r w:rsidR="005A4657" w:rsidRPr="003B1D7D">
        <w:rPr>
          <w:u w:val="single"/>
        </w:rPr>
        <w:t>?</w:t>
      </w:r>
    </w:p>
    <w:p w14:paraId="7287F528" w14:textId="7983CE61" w:rsidR="0000663A" w:rsidRDefault="0000663A" w:rsidP="0000663A">
      <w:pPr>
        <w:pStyle w:val="ListParagraph"/>
        <w:numPr>
          <w:ilvl w:val="0"/>
          <w:numId w:val="11"/>
        </w:numPr>
      </w:pPr>
      <w:r>
        <w:t>Measures</w:t>
      </w:r>
    </w:p>
    <w:p w14:paraId="41349F94" w14:textId="77777777" w:rsidR="006F4A2E" w:rsidRDefault="006F4A2E" w:rsidP="006F4A2E">
      <w:pPr>
        <w:pStyle w:val="ListParagraph"/>
        <w:numPr>
          <w:ilvl w:val="1"/>
          <w:numId w:val="11"/>
        </w:numPr>
      </w:pPr>
      <w:r>
        <w:t>Incidence of my own alliance operated vessels</w:t>
      </w:r>
    </w:p>
    <w:p w14:paraId="1ADAB75A" w14:textId="77777777" w:rsidR="006F4A2E" w:rsidRDefault="006F4A2E" w:rsidP="006F4A2E">
      <w:pPr>
        <w:pStyle w:val="ListParagraph"/>
        <w:numPr>
          <w:ilvl w:val="1"/>
          <w:numId w:val="11"/>
        </w:numPr>
      </w:pPr>
      <w:r>
        <w:t>Incidence of others’ alliance operated vessels</w:t>
      </w:r>
    </w:p>
    <w:p w14:paraId="53B8AF37" w14:textId="77777777" w:rsidR="006F4A2E" w:rsidRDefault="006F4A2E" w:rsidP="006F4A2E">
      <w:pPr>
        <w:pStyle w:val="ListParagraph"/>
        <w:numPr>
          <w:ilvl w:val="1"/>
          <w:numId w:val="11"/>
        </w:numPr>
      </w:pPr>
      <w:r>
        <w:t>Number of my own alliance operated vessels</w:t>
      </w:r>
    </w:p>
    <w:p w14:paraId="6F26C1AC" w14:textId="77777777" w:rsidR="006F4A2E" w:rsidRDefault="006F4A2E" w:rsidP="006F4A2E">
      <w:pPr>
        <w:pStyle w:val="ListParagraph"/>
        <w:numPr>
          <w:ilvl w:val="1"/>
          <w:numId w:val="11"/>
        </w:numPr>
      </w:pPr>
      <w:r>
        <w:t>Number of others’ alliance operated vessels</w:t>
      </w:r>
    </w:p>
    <w:p w14:paraId="314678EC" w14:textId="77777777" w:rsidR="006F4A2E" w:rsidRDefault="006F4A2E" w:rsidP="006F4A2E">
      <w:pPr>
        <w:pStyle w:val="ListParagraph"/>
        <w:numPr>
          <w:ilvl w:val="0"/>
          <w:numId w:val="11"/>
        </w:numPr>
      </w:pPr>
      <w:r>
        <w:t>Outcomes</w:t>
      </w:r>
    </w:p>
    <w:p w14:paraId="2180DC43" w14:textId="77777777" w:rsidR="00F33AA0" w:rsidRDefault="00F33AA0" w:rsidP="00F33AA0">
      <w:pPr>
        <w:pStyle w:val="ListParagraph"/>
        <w:numPr>
          <w:ilvl w:val="1"/>
          <w:numId w:val="11"/>
        </w:numPr>
      </w:pPr>
      <w:r>
        <w:t>Volume (</w:t>
      </w:r>
      <w:proofErr w:type="spellStart"/>
      <w:r>
        <w:t>teus</w:t>
      </w:r>
      <w:proofErr w:type="spellEnd"/>
      <w:r>
        <w:t xml:space="preserve">) </w:t>
      </w:r>
    </w:p>
    <w:p w14:paraId="678EC337" w14:textId="77777777" w:rsidR="00F33AA0" w:rsidRDefault="00F33AA0" w:rsidP="00F33AA0">
      <w:pPr>
        <w:pStyle w:val="ListParagraph"/>
        <w:numPr>
          <w:ilvl w:val="1"/>
          <w:numId w:val="11"/>
        </w:numPr>
      </w:pPr>
      <w:r>
        <w:t>Total vessel capacity</w:t>
      </w:r>
    </w:p>
    <w:p w14:paraId="6AE3FCC1" w14:textId="77777777" w:rsidR="00F33AA0" w:rsidRDefault="00F33AA0" w:rsidP="00F33AA0">
      <w:pPr>
        <w:pStyle w:val="ListParagraph"/>
        <w:numPr>
          <w:ilvl w:val="1"/>
          <w:numId w:val="11"/>
        </w:numPr>
      </w:pPr>
      <w:r>
        <w:t># of calls</w:t>
      </w:r>
    </w:p>
    <w:p w14:paraId="476467E8" w14:textId="0E5B5879" w:rsidR="00F33AA0" w:rsidRDefault="00AC2AC2" w:rsidP="00F33AA0">
      <w:pPr>
        <w:pStyle w:val="ListParagraph"/>
        <w:numPr>
          <w:ilvl w:val="1"/>
          <w:numId w:val="11"/>
        </w:numPr>
      </w:pPr>
      <w:r>
        <w:t>A</w:t>
      </w:r>
      <w:r w:rsidR="00F33AA0">
        <w:t>verage time between calls</w:t>
      </w:r>
    </w:p>
    <w:p w14:paraId="71F3096B" w14:textId="77777777" w:rsidR="00F33AA0" w:rsidRDefault="00F33AA0" w:rsidP="00F33AA0">
      <w:pPr>
        <w:pStyle w:val="ListParagraph"/>
        <w:numPr>
          <w:ilvl w:val="1"/>
          <w:numId w:val="11"/>
        </w:numPr>
      </w:pPr>
      <w:r>
        <w:t>Number of ports accessible</w:t>
      </w:r>
    </w:p>
    <w:p w14:paraId="13BD3B6B" w14:textId="77777777" w:rsidR="00F33AA0" w:rsidRDefault="00F33AA0" w:rsidP="00F33AA0">
      <w:pPr>
        <w:pStyle w:val="ListParagraph"/>
        <w:numPr>
          <w:ilvl w:val="1"/>
          <w:numId w:val="11"/>
        </w:numPr>
      </w:pPr>
      <w:r>
        <w:t>Number of countries accessible</w:t>
      </w:r>
    </w:p>
    <w:p w14:paraId="5D9D40ED" w14:textId="77777777" w:rsidR="00F33AA0" w:rsidRDefault="00F33AA0" w:rsidP="00F33AA0">
      <w:pPr>
        <w:pStyle w:val="ListParagraph"/>
        <w:numPr>
          <w:ilvl w:val="1"/>
          <w:numId w:val="11"/>
        </w:numPr>
      </w:pPr>
      <w:r>
        <w:t>Number of regions accessible</w:t>
      </w:r>
    </w:p>
    <w:p w14:paraId="337CED30" w14:textId="77777777" w:rsidR="0072763A" w:rsidRDefault="0072763A" w:rsidP="00285186">
      <w:pPr>
        <w:pStyle w:val="ListParagraph"/>
      </w:pPr>
    </w:p>
    <w:p w14:paraId="03B5ED50" w14:textId="6CED6FF8" w:rsidR="004107B8" w:rsidRPr="00F35F44" w:rsidRDefault="004107B8" w:rsidP="004107B8">
      <w:pPr>
        <w:rPr>
          <w:vertAlign w:val="subscript"/>
        </w:rPr>
      </w:pPr>
      <w:proofErr w:type="spellStart"/>
      <w:r w:rsidRPr="00245B11">
        <w:rPr>
          <w:highlight w:val="yellow"/>
        </w:rPr>
        <w:t>Y</w:t>
      </w:r>
      <w:r w:rsidRPr="00245B11">
        <w:rPr>
          <w:highlight w:val="yellow"/>
          <w:vertAlign w:val="subscript"/>
        </w:rPr>
        <w:t>caijt</w:t>
      </w:r>
      <w:proofErr w:type="spellEnd"/>
      <w:r w:rsidRPr="00245B11">
        <w:rPr>
          <w:highlight w:val="yellow"/>
        </w:rPr>
        <w:t xml:space="preserve"> = b</w:t>
      </w:r>
      <w:r w:rsidRPr="00245B11">
        <w:rPr>
          <w:highlight w:val="yellow"/>
          <w:vertAlign w:val="subscript"/>
        </w:rPr>
        <w:t>0</w:t>
      </w:r>
      <w:r w:rsidRPr="00245B11">
        <w:rPr>
          <w:highlight w:val="yellow"/>
        </w:rPr>
        <w:t xml:space="preserve"> + </w:t>
      </w:r>
      <w:proofErr w:type="spellStart"/>
      <w:r w:rsidR="00E4579E" w:rsidRPr="00245B11">
        <w:rPr>
          <w:highlight w:val="yellow"/>
        </w:rPr>
        <w:t>C</w:t>
      </w:r>
      <w:r w:rsidR="00E4579E" w:rsidRPr="00245B11">
        <w:rPr>
          <w:highlight w:val="yellow"/>
          <w:vertAlign w:val="subscript"/>
        </w:rPr>
        <w:t>ca</w:t>
      </w:r>
      <w:r w:rsidRPr="00245B11">
        <w:rPr>
          <w:highlight w:val="yellow"/>
          <w:vertAlign w:val="subscript"/>
        </w:rPr>
        <w:t>ij</w:t>
      </w:r>
      <w:proofErr w:type="spellEnd"/>
      <w:r w:rsidRPr="00245B11">
        <w:rPr>
          <w:highlight w:val="yellow"/>
          <w:vertAlign w:val="subscript"/>
        </w:rPr>
        <w:t xml:space="preserve"> </w:t>
      </w:r>
      <w:r w:rsidRPr="00245B11">
        <w:rPr>
          <w:highlight w:val="yellow"/>
        </w:rPr>
        <w:t xml:space="preserve">+ </w:t>
      </w:r>
      <w:proofErr w:type="spellStart"/>
      <w:r w:rsidRPr="00245B11">
        <w:rPr>
          <w:highlight w:val="yellow"/>
        </w:rPr>
        <w:t>L</w:t>
      </w:r>
      <w:r w:rsidRPr="00245B11">
        <w:rPr>
          <w:highlight w:val="yellow"/>
          <w:vertAlign w:val="subscript"/>
        </w:rPr>
        <w:t>ijt</w:t>
      </w:r>
      <w:proofErr w:type="spellEnd"/>
      <w:r w:rsidRPr="00245B11">
        <w:rPr>
          <w:highlight w:val="yellow"/>
        </w:rPr>
        <w:t xml:space="preserve"> + </w:t>
      </w:r>
      <w:r w:rsidR="001D5916" w:rsidRPr="00245B11">
        <w:rPr>
          <w:highlight w:val="yellow"/>
        </w:rPr>
        <w:t>a</w:t>
      </w:r>
      <w:r w:rsidR="001D5916" w:rsidRPr="00245B11">
        <w:rPr>
          <w:highlight w:val="yellow"/>
          <w:vertAlign w:val="subscript"/>
        </w:rPr>
        <w:t>1</w:t>
      </w:r>
      <w:r w:rsidRPr="00245B11">
        <w:rPr>
          <w:highlight w:val="yellow"/>
        </w:rPr>
        <w:t>A</w:t>
      </w:r>
      <w:r w:rsidRPr="00245B11">
        <w:rPr>
          <w:highlight w:val="yellow"/>
          <w:vertAlign w:val="subscript"/>
        </w:rPr>
        <w:t>at</w:t>
      </w:r>
      <w:r w:rsidRPr="00245B11">
        <w:rPr>
          <w:highlight w:val="yellow"/>
        </w:rPr>
        <w:t xml:space="preserve"> +</w:t>
      </w:r>
      <w:r w:rsidR="001D5916" w:rsidRPr="00245B11">
        <w:rPr>
          <w:highlight w:val="yellow"/>
        </w:rPr>
        <w:t xml:space="preserve"> a</w:t>
      </w:r>
      <w:r w:rsidR="001D5916" w:rsidRPr="00245B11">
        <w:rPr>
          <w:highlight w:val="yellow"/>
          <w:vertAlign w:val="subscript"/>
        </w:rPr>
        <w:t>2</w:t>
      </w:r>
      <w:r w:rsidRPr="00245B11">
        <w:rPr>
          <w:highlight w:val="yellow"/>
        </w:rPr>
        <w:t>A</w:t>
      </w:r>
      <w:r w:rsidRPr="00245B11">
        <w:rPr>
          <w:highlight w:val="yellow"/>
          <w:vertAlign w:val="subscript"/>
        </w:rPr>
        <w:t xml:space="preserve">aijt </w:t>
      </w:r>
      <w:r w:rsidR="00AB7F4F" w:rsidRPr="00245B11">
        <w:rPr>
          <w:highlight w:val="yellow"/>
        </w:rPr>
        <w:t>+</w:t>
      </w:r>
      <w:r w:rsidR="001D5916" w:rsidRPr="00245B11">
        <w:rPr>
          <w:highlight w:val="yellow"/>
        </w:rPr>
        <w:t xml:space="preserve"> a</w:t>
      </w:r>
      <w:r w:rsidR="001D5916" w:rsidRPr="00245B11">
        <w:rPr>
          <w:highlight w:val="yellow"/>
          <w:vertAlign w:val="subscript"/>
        </w:rPr>
        <w:t>3</w:t>
      </w:r>
      <w:r w:rsidR="00AB7F4F" w:rsidRPr="00245B11">
        <w:rPr>
          <w:highlight w:val="yellow"/>
        </w:rPr>
        <w:t>A</w:t>
      </w:r>
      <w:r w:rsidR="00AB7F4F" w:rsidRPr="00245B11">
        <w:rPr>
          <w:highlight w:val="yellow"/>
          <w:vertAlign w:val="subscript"/>
        </w:rPr>
        <w:t>-at</w:t>
      </w:r>
      <w:r w:rsidR="00AB7F4F" w:rsidRPr="00245B11">
        <w:rPr>
          <w:highlight w:val="yellow"/>
        </w:rPr>
        <w:t xml:space="preserve"> + </w:t>
      </w:r>
      <w:r w:rsidR="001D5916" w:rsidRPr="00245B11">
        <w:rPr>
          <w:highlight w:val="yellow"/>
        </w:rPr>
        <w:t>a</w:t>
      </w:r>
      <w:r w:rsidR="001D5916" w:rsidRPr="00245B11">
        <w:rPr>
          <w:highlight w:val="yellow"/>
          <w:vertAlign w:val="subscript"/>
        </w:rPr>
        <w:t>4</w:t>
      </w:r>
      <w:r w:rsidR="00AB7F4F" w:rsidRPr="00245B11">
        <w:rPr>
          <w:highlight w:val="yellow"/>
        </w:rPr>
        <w:t>A</w:t>
      </w:r>
      <w:r w:rsidR="00AB7F4F" w:rsidRPr="00245B11">
        <w:rPr>
          <w:highlight w:val="yellow"/>
          <w:vertAlign w:val="subscript"/>
        </w:rPr>
        <w:t xml:space="preserve">-aijt </w:t>
      </w:r>
      <w:r w:rsidRPr="00245B11">
        <w:rPr>
          <w:highlight w:val="yellow"/>
        </w:rPr>
        <w:t xml:space="preserve">+ </w:t>
      </w:r>
      <w:proofErr w:type="spellStart"/>
      <w:r w:rsidRPr="00245B11">
        <w:rPr>
          <w:highlight w:val="yellow"/>
        </w:rPr>
        <w:t>e</w:t>
      </w:r>
      <w:r w:rsidR="00605C94" w:rsidRPr="00245B11">
        <w:rPr>
          <w:highlight w:val="yellow"/>
          <w:vertAlign w:val="subscript"/>
        </w:rPr>
        <w:t>ca</w:t>
      </w:r>
      <w:r w:rsidRPr="00245B11">
        <w:rPr>
          <w:highlight w:val="yellow"/>
          <w:vertAlign w:val="subscript"/>
        </w:rPr>
        <w:t>ijt</w:t>
      </w:r>
      <w:proofErr w:type="spellEnd"/>
    </w:p>
    <w:p w14:paraId="755DC45E" w14:textId="77777777" w:rsidR="004107B8" w:rsidRPr="00F35F44" w:rsidRDefault="004107B8" w:rsidP="004107B8">
      <w:proofErr w:type="spellStart"/>
      <w:r w:rsidRPr="00F35F44">
        <w:t>L</w:t>
      </w:r>
      <w:r w:rsidRPr="00F35F44">
        <w:rPr>
          <w:vertAlign w:val="subscript"/>
        </w:rPr>
        <w:t>ijt</w:t>
      </w:r>
      <w:proofErr w:type="spellEnd"/>
      <w:r w:rsidRPr="00F35F44">
        <w:t>: lane-time fixed effect</w:t>
      </w:r>
    </w:p>
    <w:p w14:paraId="29432DBB" w14:textId="24E10AA3" w:rsidR="004107B8" w:rsidRDefault="00E710CD" w:rsidP="004107B8">
      <w:proofErr w:type="spellStart"/>
      <w:r>
        <w:t>C</w:t>
      </w:r>
      <w:r>
        <w:rPr>
          <w:vertAlign w:val="subscript"/>
        </w:rPr>
        <w:t>ca</w:t>
      </w:r>
      <w:r w:rsidR="004107B8">
        <w:rPr>
          <w:vertAlign w:val="subscript"/>
        </w:rPr>
        <w:t>ij</w:t>
      </w:r>
      <w:proofErr w:type="spellEnd"/>
      <w:r w:rsidR="004107B8" w:rsidRPr="00F35F44">
        <w:t xml:space="preserve">: </w:t>
      </w:r>
      <w:r w:rsidR="004107B8">
        <w:t>is a carrier</w:t>
      </w:r>
      <w:r>
        <w:t>-alliance</w:t>
      </w:r>
      <w:r w:rsidR="004107B8">
        <w:t>-lane</w:t>
      </w:r>
      <w:r w:rsidR="004107B8" w:rsidRPr="00F35F44">
        <w:t xml:space="preserve"> fixed effect </w:t>
      </w:r>
    </w:p>
    <w:p w14:paraId="6673882D" w14:textId="77777777" w:rsidR="004D22BD" w:rsidRDefault="004D22BD" w:rsidP="004107B8"/>
    <w:p w14:paraId="0EA65A30" w14:textId="1D8AF64D" w:rsidR="004D22BD" w:rsidRPr="00F35F44" w:rsidRDefault="005B54BF" w:rsidP="004107B8">
      <w:r>
        <w:lastRenderedPageBreak/>
        <w:t>Alliance activity of alliance a</w:t>
      </w:r>
      <w:r w:rsidR="00852834">
        <w:t xml:space="preserve"> (market share of alliance a, number of alliance-operated vessels of alliance a)</w:t>
      </w:r>
    </w:p>
    <w:p w14:paraId="113E21D9" w14:textId="36E011C3" w:rsidR="004107B8" w:rsidRPr="00B1400E" w:rsidRDefault="004107B8" w:rsidP="00AD3A24">
      <w:pPr>
        <w:pStyle w:val="ListParagraph"/>
        <w:numPr>
          <w:ilvl w:val="0"/>
          <w:numId w:val="14"/>
        </w:numPr>
        <w:rPr>
          <w:color w:val="45B0E1" w:themeColor="accent1" w:themeTint="99"/>
        </w:rPr>
      </w:pPr>
      <w:r w:rsidRPr="00B1400E">
        <w:rPr>
          <w:color w:val="45B0E1" w:themeColor="accent1" w:themeTint="99"/>
        </w:rPr>
        <w:t>A</w:t>
      </w:r>
      <w:r w:rsidRPr="00B1400E">
        <w:rPr>
          <w:color w:val="45B0E1" w:themeColor="accent1" w:themeTint="99"/>
          <w:vertAlign w:val="subscript"/>
        </w:rPr>
        <w:t>at</w:t>
      </w:r>
      <w:r w:rsidRPr="00B1400E">
        <w:rPr>
          <w:color w:val="45B0E1" w:themeColor="accent1" w:themeTint="99"/>
        </w:rPr>
        <w:t xml:space="preserve">: </w:t>
      </w:r>
      <w:r w:rsidR="00A54698" w:rsidRPr="00B1400E">
        <w:rPr>
          <w:color w:val="45B0E1" w:themeColor="accent1" w:themeTint="99"/>
        </w:rPr>
        <w:t xml:space="preserve">alliance activity of alliance a across all </w:t>
      </w:r>
      <w:r w:rsidR="00AB2C17" w:rsidRPr="00B1400E">
        <w:rPr>
          <w:color w:val="45B0E1" w:themeColor="accent1" w:themeTint="99"/>
        </w:rPr>
        <w:t>port/</w:t>
      </w:r>
      <w:r w:rsidR="00A54698" w:rsidRPr="00B1400E">
        <w:rPr>
          <w:color w:val="45B0E1" w:themeColor="accent1" w:themeTint="99"/>
        </w:rPr>
        <w:t>lanes in period t</w:t>
      </w:r>
    </w:p>
    <w:p w14:paraId="42DE047F" w14:textId="77777777" w:rsidR="00CF6A65" w:rsidRPr="00536988" w:rsidRDefault="00CF6A65" w:rsidP="00CF6A65">
      <w:pPr>
        <w:pStyle w:val="ListParagraph"/>
        <w:numPr>
          <w:ilvl w:val="0"/>
          <w:numId w:val="14"/>
        </w:numPr>
        <w:rPr>
          <w:color w:val="E97132" w:themeColor="accent2"/>
        </w:rPr>
      </w:pPr>
      <w:proofErr w:type="spellStart"/>
      <w:r w:rsidRPr="00536988">
        <w:rPr>
          <w:color w:val="E97132" w:themeColor="accent2"/>
        </w:rPr>
        <w:t>A</w:t>
      </w:r>
      <w:r w:rsidRPr="00536988">
        <w:rPr>
          <w:color w:val="E97132" w:themeColor="accent2"/>
          <w:vertAlign w:val="subscript"/>
        </w:rPr>
        <w:t>ait</w:t>
      </w:r>
      <w:proofErr w:type="spellEnd"/>
      <w:r w:rsidRPr="00536988">
        <w:rPr>
          <w:color w:val="E97132" w:themeColor="accent2"/>
        </w:rPr>
        <w:t xml:space="preserve">: alliance activity of alliance </w:t>
      </w:r>
      <w:proofErr w:type="spellStart"/>
      <w:r w:rsidRPr="00536988">
        <w:rPr>
          <w:color w:val="E97132" w:themeColor="accent2"/>
        </w:rPr>
        <w:t>a</w:t>
      </w:r>
      <w:proofErr w:type="spellEnd"/>
      <w:r w:rsidRPr="00536988">
        <w:rPr>
          <w:color w:val="E97132" w:themeColor="accent2"/>
        </w:rPr>
        <w:t xml:space="preserve"> at U.S. port </w:t>
      </w:r>
      <w:proofErr w:type="spellStart"/>
      <w:r w:rsidRPr="00536988">
        <w:rPr>
          <w:color w:val="E97132" w:themeColor="accent2"/>
        </w:rPr>
        <w:t>i</w:t>
      </w:r>
      <w:proofErr w:type="spellEnd"/>
      <w:r w:rsidRPr="00536988">
        <w:rPr>
          <w:color w:val="E97132" w:themeColor="accent2"/>
        </w:rPr>
        <w:t xml:space="preserve"> in period t</w:t>
      </w:r>
    </w:p>
    <w:p w14:paraId="5A5F4378" w14:textId="77777777" w:rsidR="00CF6A65" w:rsidRPr="00536988" w:rsidRDefault="00CF6A65" w:rsidP="00CF6A65">
      <w:pPr>
        <w:pStyle w:val="ListParagraph"/>
        <w:numPr>
          <w:ilvl w:val="0"/>
          <w:numId w:val="14"/>
        </w:numPr>
        <w:rPr>
          <w:color w:val="E97132" w:themeColor="accent2"/>
        </w:rPr>
      </w:pPr>
      <w:proofErr w:type="spellStart"/>
      <w:r w:rsidRPr="00536988">
        <w:rPr>
          <w:color w:val="E97132" w:themeColor="accent2"/>
        </w:rPr>
        <w:t>A</w:t>
      </w:r>
      <w:r w:rsidRPr="00536988">
        <w:rPr>
          <w:color w:val="E97132" w:themeColor="accent2"/>
          <w:vertAlign w:val="subscript"/>
        </w:rPr>
        <w:t>ajt</w:t>
      </w:r>
      <w:proofErr w:type="spellEnd"/>
      <w:r w:rsidRPr="00536988">
        <w:rPr>
          <w:color w:val="E97132" w:themeColor="accent2"/>
        </w:rPr>
        <w:t xml:space="preserve">: alliance activity of alliance </w:t>
      </w:r>
      <w:proofErr w:type="spellStart"/>
      <w:r w:rsidRPr="00536988">
        <w:rPr>
          <w:color w:val="E97132" w:themeColor="accent2"/>
        </w:rPr>
        <w:t>a</w:t>
      </w:r>
      <w:proofErr w:type="spellEnd"/>
      <w:r w:rsidRPr="00536988">
        <w:rPr>
          <w:color w:val="E97132" w:themeColor="accent2"/>
        </w:rPr>
        <w:t xml:space="preserve"> at foreign port j in period t</w:t>
      </w:r>
    </w:p>
    <w:p w14:paraId="70CBD405" w14:textId="77777777" w:rsidR="00AB2C17" w:rsidRPr="00536988" w:rsidRDefault="00AB2C17" w:rsidP="00AB2C17">
      <w:pPr>
        <w:pStyle w:val="ListParagraph"/>
        <w:numPr>
          <w:ilvl w:val="0"/>
          <w:numId w:val="14"/>
        </w:numPr>
        <w:rPr>
          <w:color w:val="00B050"/>
        </w:rPr>
      </w:pPr>
      <w:proofErr w:type="spellStart"/>
      <w:r w:rsidRPr="00536988">
        <w:rPr>
          <w:color w:val="00B050"/>
        </w:rPr>
        <w:t>A</w:t>
      </w:r>
      <w:r w:rsidRPr="00536988">
        <w:rPr>
          <w:color w:val="00B050"/>
          <w:vertAlign w:val="subscript"/>
        </w:rPr>
        <w:t>aijt</w:t>
      </w:r>
      <w:proofErr w:type="spellEnd"/>
      <w:r w:rsidRPr="00536988">
        <w:rPr>
          <w:color w:val="00B050"/>
        </w:rPr>
        <w:t xml:space="preserve">: alliance activity of alliance </w:t>
      </w:r>
      <w:proofErr w:type="spellStart"/>
      <w:r w:rsidRPr="00536988">
        <w:rPr>
          <w:color w:val="00B050"/>
        </w:rPr>
        <w:t>a</w:t>
      </w:r>
      <w:proofErr w:type="spellEnd"/>
      <w:r w:rsidRPr="00536988">
        <w:rPr>
          <w:color w:val="00B050"/>
        </w:rPr>
        <w:t xml:space="preserve"> on lane </w:t>
      </w:r>
      <w:proofErr w:type="spellStart"/>
      <w:r w:rsidRPr="00536988">
        <w:rPr>
          <w:color w:val="00B050"/>
        </w:rPr>
        <w:t>ij</w:t>
      </w:r>
      <w:proofErr w:type="spellEnd"/>
      <w:r w:rsidRPr="00536988">
        <w:rPr>
          <w:color w:val="00B050"/>
        </w:rPr>
        <w:t xml:space="preserve"> in period t</w:t>
      </w:r>
    </w:p>
    <w:p w14:paraId="7D053726" w14:textId="77777777" w:rsidR="00EB2462" w:rsidRPr="00542FB5" w:rsidRDefault="00EB2462" w:rsidP="00EB2462">
      <w:pPr>
        <w:pStyle w:val="ListParagraph"/>
        <w:numPr>
          <w:ilvl w:val="0"/>
          <w:numId w:val="14"/>
        </w:numPr>
        <w:rPr>
          <w:color w:val="80340D" w:themeColor="accent2" w:themeShade="80"/>
        </w:rPr>
      </w:pPr>
      <w:r w:rsidRPr="00542FB5">
        <w:rPr>
          <w:color w:val="80340D" w:themeColor="accent2" w:themeShade="80"/>
        </w:rPr>
        <w:t>A</w:t>
      </w:r>
      <w:r w:rsidRPr="00542FB5">
        <w:rPr>
          <w:color w:val="80340D" w:themeColor="accent2" w:themeShade="80"/>
          <w:vertAlign w:val="subscript"/>
        </w:rPr>
        <w:t>a-it</w:t>
      </w:r>
      <w:r w:rsidRPr="00542FB5">
        <w:rPr>
          <w:color w:val="80340D" w:themeColor="accent2" w:themeShade="80"/>
        </w:rPr>
        <w:t xml:space="preserve">: alliance activity of alliance </w:t>
      </w:r>
      <w:proofErr w:type="spellStart"/>
      <w:r w:rsidRPr="00542FB5">
        <w:rPr>
          <w:color w:val="80340D" w:themeColor="accent2" w:themeShade="80"/>
        </w:rPr>
        <w:t>a</w:t>
      </w:r>
      <w:proofErr w:type="spellEnd"/>
      <w:r w:rsidRPr="00542FB5">
        <w:rPr>
          <w:color w:val="80340D" w:themeColor="accent2" w:themeShade="80"/>
        </w:rPr>
        <w:t xml:space="preserve"> </w:t>
      </w:r>
      <w:proofErr w:type="spellStart"/>
      <w:r w:rsidRPr="00542FB5">
        <w:rPr>
          <w:color w:val="80340D" w:themeColor="accent2" w:themeShade="80"/>
        </w:rPr>
        <w:t>at</w:t>
      </w:r>
      <w:proofErr w:type="spellEnd"/>
      <w:r w:rsidRPr="00542FB5">
        <w:rPr>
          <w:color w:val="80340D" w:themeColor="accent2" w:themeShade="80"/>
        </w:rPr>
        <w:t xml:space="preserve"> substitute U.S. ports -</w:t>
      </w:r>
      <w:proofErr w:type="spellStart"/>
      <w:r w:rsidRPr="00542FB5">
        <w:rPr>
          <w:color w:val="80340D" w:themeColor="accent2" w:themeShade="80"/>
        </w:rPr>
        <w:t>i</w:t>
      </w:r>
      <w:proofErr w:type="spellEnd"/>
      <w:r w:rsidRPr="00542FB5">
        <w:rPr>
          <w:color w:val="80340D" w:themeColor="accent2" w:themeShade="80"/>
        </w:rPr>
        <w:t xml:space="preserve"> in period t</w:t>
      </w:r>
    </w:p>
    <w:p w14:paraId="5525F137" w14:textId="44FFE644" w:rsidR="00CF6A65" w:rsidRPr="00542FB5" w:rsidRDefault="00EB2462" w:rsidP="00EB2462">
      <w:pPr>
        <w:pStyle w:val="ListParagraph"/>
        <w:numPr>
          <w:ilvl w:val="0"/>
          <w:numId w:val="14"/>
        </w:numPr>
        <w:rPr>
          <w:color w:val="80340D" w:themeColor="accent2" w:themeShade="80"/>
        </w:rPr>
      </w:pPr>
      <w:r w:rsidRPr="00542FB5">
        <w:rPr>
          <w:color w:val="80340D" w:themeColor="accent2" w:themeShade="80"/>
        </w:rPr>
        <w:t>A</w:t>
      </w:r>
      <w:r w:rsidRPr="00542FB5">
        <w:rPr>
          <w:color w:val="80340D" w:themeColor="accent2" w:themeShade="80"/>
          <w:vertAlign w:val="subscript"/>
        </w:rPr>
        <w:t>a-</w:t>
      </w:r>
      <w:proofErr w:type="spellStart"/>
      <w:r w:rsidRPr="00542FB5">
        <w:rPr>
          <w:color w:val="80340D" w:themeColor="accent2" w:themeShade="80"/>
          <w:vertAlign w:val="subscript"/>
        </w:rPr>
        <w:t>jt</w:t>
      </w:r>
      <w:proofErr w:type="spellEnd"/>
      <w:r w:rsidRPr="00542FB5">
        <w:rPr>
          <w:color w:val="80340D" w:themeColor="accent2" w:themeShade="80"/>
        </w:rPr>
        <w:t xml:space="preserve">: alliance activity of alliance </w:t>
      </w:r>
      <w:proofErr w:type="spellStart"/>
      <w:r w:rsidRPr="00542FB5">
        <w:rPr>
          <w:color w:val="80340D" w:themeColor="accent2" w:themeShade="80"/>
        </w:rPr>
        <w:t>a</w:t>
      </w:r>
      <w:proofErr w:type="spellEnd"/>
      <w:r w:rsidRPr="00542FB5">
        <w:rPr>
          <w:color w:val="80340D" w:themeColor="accent2" w:themeShade="80"/>
        </w:rPr>
        <w:t xml:space="preserve"> </w:t>
      </w:r>
      <w:proofErr w:type="spellStart"/>
      <w:r w:rsidRPr="00542FB5">
        <w:rPr>
          <w:color w:val="80340D" w:themeColor="accent2" w:themeShade="80"/>
        </w:rPr>
        <w:t>at</w:t>
      </w:r>
      <w:proofErr w:type="spellEnd"/>
      <w:r w:rsidRPr="00542FB5">
        <w:rPr>
          <w:color w:val="80340D" w:themeColor="accent2" w:themeShade="80"/>
        </w:rPr>
        <w:t xml:space="preserve"> substitute foreign ports -j in period t</w:t>
      </w:r>
    </w:p>
    <w:p w14:paraId="3DBEDB08" w14:textId="77777777" w:rsidR="000705E9" w:rsidRPr="00072F14" w:rsidRDefault="000705E9" w:rsidP="000705E9">
      <w:pPr>
        <w:pStyle w:val="ListParagraph"/>
        <w:numPr>
          <w:ilvl w:val="0"/>
          <w:numId w:val="14"/>
        </w:numPr>
        <w:rPr>
          <w:color w:val="E59EDC" w:themeColor="accent5" w:themeTint="66"/>
        </w:rPr>
      </w:pPr>
      <w:r w:rsidRPr="00072F14">
        <w:rPr>
          <w:color w:val="E59EDC" w:themeColor="accent5" w:themeTint="66"/>
        </w:rPr>
        <w:t>A</w:t>
      </w:r>
      <w:r w:rsidRPr="00072F14">
        <w:rPr>
          <w:color w:val="E59EDC" w:themeColor="accent5" w:themeTint="66"/>
          <w:vertAlign w:val="subscript"/>
        </w:rPr>
        <w:t>a-</w:t>
      </w:r>
      <w:proofErr w:type="spellStart"/>
      <w:r w:rsidRPr="00072F14">
        <w:rPr>
          <w:color w:val="E59EDC" w:themeColor="accent5" w:themeTint="66"/>
          <w:vertAlign w:val="subscript"/>
        </w:rPr>
        <w:t>ijt</w:t>
      </w:r>
      <w:proofErr w:type="spellEnd"/>
      <w:r w:rsidRPr="00072F14">
        <w:rPr>
          <w:color w:val="E59EDC" w:themeColor="accent5" w:themeTint="66"/>
        </w:rPr>
        <w:t xml:space="preserve">: alliance activity of alliance </w:t>
      </w:r>
      <w:proofErr w:type="spellStart"/>
      <w:r w:rsidRPr="00072F14">
        <w:rPr>
          <w:color w:val="E59EDC" w:themeColor="accent5" w:themeTint="66"/>
        </w:rPr>
        <w:t>a</w:t>
      </w:r>
      <w:proofErr w:type="spellEnd"/>
      <w:r w:rsidRPr="00072F14">
        <w:rPr>
          <w:color w:val="E59EDC" w:themeColor="accent5" w:themeTint="66"/>
        </w:rPr>
        <w:t xml:space="preserve"> on substitute lanes -</w:t>
      </w:r>
      <w:proofErr w:type="spellStart"/>
      <w:r w:rsidRPr="00072F14">
        <w:rPr>
          <w:color w:val="E59EDC" w:themeColor="accent5" w:themeTint="66"/>
        </w:rPr>
        <w:t>ij</w:t>
      </w:r>
      <w:proofErr w:type="spellEnd"/>
      <w:r w:rsidRPr="00072F14">
        <w:rPr>
          <w:color w:val="E59EDC" w:themeColor="accent5" w:themeTint="66"/>
        </w:rPr>
        <w:t xml:space="preserve"> in period t</w:t>
      </w:r>
    </w:p>
    <w:p w14:paraId="507A5621" w14:textId="77777777" w:rsidR="000B5B80" w:rsidRDefault="000B5B80" w:rsidP="00F3517D"/>
    <w:p w14:paraId="6BC87712" w14:textId="74410DDB" w:rsidR="00123041" w:rsidRPr="005B19CA" w:rsidRDefault="000B5B80" w:rsidP="005B19CA">
      <w:r>
        <w:t xml:space="preserve">Alliance activity of other alliances </w:t>
      </w:r>
      <w:r w:rsidR="00C15B04">
        <w:t>(</w:t>
      </w:r>
      <w:proofErr w:type="spellStart"/>
      <w:r w:rsidR="00C15B04">
        <w:t>hhi</w:t>
      </w:r>
      <w:proofErr w:type="spellEnd"/>
      <w:r w:rsidR="00C15B04">
        <w:t xml:space="preserve"> leave-out alliance a, number of alliance-operated vessels leave-out alliance a)</w:t>
      </w:r>
    </w:p>
    <w:p w14:paraId="6363BCC3" w14:textId="7C3A8335" w:rsidR="00F3517D" w:rsidRPr="00B1400E" w:rsidRDefault="00F3517D" w:rsidP="00BE7D4D">
      <w:pPr>
        <w:pStyle w:val="ListParagraph"/>
        <w:numPr>
          <w:ilvl w:val="0"/>
          <w:numId w:val="15"/>
        </w:numPr>
        <w:rPr>
          <w:color w:val="45B0E1" w:themeColor="accent1" w:themeTint="99"/>
        </w:rPr>
      </w:pPr>
      <w:r w:rsidRPr="00B1400E">
        <w:rPr>
          <w:color w:val="45B0E1" w:themeColor="accent1" w:themeTint="99"/>
        </w:rPr>
        <w:t>A</w:t>
      </w:r>
      <w:r w:rsidRPr="00B1400E">
        <w:rPr>
          <w:color w:val="45B0E1" w:themeColor="accent1" w:themeTint="99"/>
          <w:vertAlign w:val="subscript"/>
        </w:rPr>
        <w:t>-at</w:t>
      </w:r>
      <w:r w:rsidRPr="00B1400E">
        <w:rPr>
          <w:color w:val="45B0E1" w:themeColor="accent1" w:themeTint="99"/>
        </w:rPr>
        <w:t xml:space="preserve">: alliance activity </w:t>
      </w:r>
      <w:r w:rsidR="00D124A1" w:rsidRPr="00B1400E">
        <w:rPr>
          <w:color w:val="45B0E1" w:themeColor="accent1" w:themeTint="99"/>
        </w:rPr>
        <w:t xml:space="preserve">leave-out </w:t>
      </w:r>
      <w:r w:rsidRPr="00B1400E">
        <w:rPr>
          <w:color w:val="45B0E1" w:themeColor="accent1" w:themeTint="99"/>
        </w:rPr>
        <w:t xml:space="preserve">alliance a across all </w:t>
      </w:r>
      <w:r w:rsidR="00AB2C17" w:rsidRPr="00B1400E">
        <w:rPr>
          <w:color w:val="45B0E1" w:themeColor="accent1" w:themeTint="99"/>
        </w:rPr>
        <w:t>port/</w:t>
      </w:r>
      <w:r w:rsidRPr="00B1400E">
        <w:rPr>
          <w:color w:val="45B0E1" w:themeColor="accent1" w:themeTint="99"/>
        </w:rPr>
        <w:t>lanes in period t</w:t>
      </w:r>
    </w:p>
    <w:p w14:paraId="02D75114" w14:textId="77777777" w:rsidR="000705E9" w:rsidRPr="00536988" w:rsidRDefault="000705E9" w:rsidP="000705E9">
      <w:pPr>
        <w:pStyle w:val="ListParagraph"/>
        <w:numPr>
          <w:ilvl w:val="0"/>
          <w:numId w:val="15"/>
        </w:numPr>
        <w:rPr>
          <w:color w:val="E97132" w:themeColor="accent2"/>
        </w:rPr>
      </w:pPr>
      <w:r w:rsidRPr="00536988">
        <w:rPr>
          <w:color w:val="E97132" w:themeColor="accent2"/>
        </w:rPr>
        <w:t>A</w:t>
      </w:r>
      <w:r w:rsidRPr="00536988">
        <w:rPr>
          <w:color w:val="E97132" w:themeColor="accent2"/>
          <w:vertAlign w:val="subscript"/>
        </w:rPr>
        <w:t>-</w:t>
      </w:r>
      <w:proofErr w:type="spellStart"/>
      <w:r w:rsidRPr="00536988">
        <w:rPr>
          <w:color w:val="E97132" w:themeColor="accent2"/>
          <w:vertAlign w:val="subscript"/>
        </w:rPr>
        <w:t>ait</w:t>
      </w:r>
      <w:proofErr w:type="spellEnd"/>
      <w:r w:rsidRPr="00536988">
        <w:rPr>
          <w:color w:val="E97132" w:themeColor="accent2"/>
        </w:rPr>
        <w:t xml:space="preserve">: alliance activity leave-out alliance </w:t>
      </w:r>
      <w:proofErr w:type="spellStart"/>
      <w:r w:rsidRPr="00536988">
        <w:rPr>
          <w:color w:val="E97132" w:themeColor="accent2"/>
        </w:rPr>
        <w:t>a</w:t>
      </w:r>
      <w:proofErr w:type="spellEnd"/>
      <w:r w:rsidRPr="00536988">
        <w:rPr>
          <w:color w:val="E97132" w:themeColor="accent2"/>
        </w:rPr>
        <w:t xml:space="preserve"> at U.S. ports </w:t>
      </w:r>
      <w:proofErr w:type="spellStart"/>
      <w:r w:rsidRPr="00536988">
        <w:rPr>
          <w:color w:val="E97132" w:themeColor="accent2"/>
        </w:rPr>
        <w:t>i</w:t>
      </w:r>
      <w:proofErr w:type="spellEnd"/>
      <w:r w:rsidRPr="00536988">
        <w:rPr>
          <w:color w:val="E97132" w:themeColor="accent2"/>
        </w:rPr>
        <w:t xml:space="preserve"> in period t</w:t>
      </w:r>
    </w:p>
    <w:p w14:paraId="2086B722" w14:textId="77777777" w:rsidR="000705E9" w:rsidRPr="00536988" w:rsidRDefault="000705E9" w:rsidP="000705E9">
      <w:pPr>
        <w:pStyle w:val="ListParagraph"/>
        <w:numPr>
          <w:ilvl w:val="0"/>
          <w:numId w:val="15"/>
        </w:numPr>
        <w:rPr>
          <w:color w:val="E97132" w:themeColor="accent2"/>
        </w:rPr>
      </w:pPr>
      <w:r w:rsidRPr="00536988">
        <w:rPr>
          <w:color w:val="E97132" w:themeColor="accent2"/>
        </w:rPr>
        <w:t>A</w:t>
      </w:r>
      <w:r w:rsidRPr="00536988">
        <w:rPr>
          <w:color w:val="E97132" w:themeColor="accent2"/>
          <w:vertAlign w:val="subscript"/>
        </w:rPr>
        <w:t>-</w:t>
      </w:r>
      <w:proofErr w:type="spellStart"/>
      <w:r w:rsidRPr="00536988">
        <w:rPr>
          <w:color w:val="E97132" w:themeColor="accent2"/>
          <w:vertAlign w:val="subscript"/>
        </w:rPr>
        <w:t>ajt</w:t>
      </w:r>
      <w:proofErr w:type="spellEnd"/>
      <w:r w:rsidRPr="00536988">
        <w:rPr>
          <w:color w:val="E97132" w:themeColor="accent2"/>
        </w:rPr>
        <w:t xml:space="preserve">: alliance activity leave-out alliance </w:t>
      </w:r>
      <w:proofErr w:type="spellStart"/>
      <w:r w:rsidRPr="00536988">
        <w:rPr>
          <w:color w:val="E97132" w:themeColor="accent2"/>
        </w:rPr>
        <w:t>a</w:t>
      </w:r>
      <w:proofErr w:type="spellEnd"/>
      <w:r w:rsidRPr="00536988">
        <w:rPr>
          <w:color w:val="E97132" w:themeColor="accent2"/>
        </w:rPr>
        <w:t xml:space="preserve"> at foreign ports j in period t </w:t>
      </w:r>
    </w:p>
    <w:p w14:paraId="4F3FCE7C" w14:textId="76068C2C" w:rsidR="000705E9" w:rsidRPr="00536988" w:rsidRDefault="00F3517D" w:rsidP="000705E9">
      <w:pPr>
        <w:pStyle w:val="ListParagraph"/>
        <w:numPr>
          <w:ilvl w:val="0"/>
          <w:numId w:val="15"/>
        </w:numPr>
        <w:rPr>
          <w:color w:val="00B050"/>
        </w:rPr>
      </w:pPr>
      <w:r w:rsidRPr="00072F14">
        <w:rPr>
          <w:color w:val="00B050"/>
        </w:rPr>
        <w:t>A</w:t>
      </w:r>
      <w:r w:rsidRPr="00536988">
        <w:rPr>
          <w:color w:val="00B050"/>
          <w:vertAlign w:val="subscript"/>
        </w:rPr>
        <w:t>-</w:t>
      </w:r>
      <w:proofErr w:type="spellStart"/>
      <w:r w:rsidRPr="00536988">
        <w:rPr>
          <w:color w:val="00B050"/>
          <w:vertAlign w:val="subscript"/>
        </w:rPr>
        <w:t>aijt</w:t>
      </w:r>
      <w:proofErr w:type="spellEnd"/>
      <w:r w:rsidRPr="00536988">
        <w:rPr>
          <w:color w:val="00B050"/>
        </w:rPr>
        <w:t xml:space="preserve">: alliance activity </w:t>
      </w:r>
      <w:r w:rsidR="00D124A1" w:rsidRPr="00536988">
        <w:rPr>
          <w:color w:val="00B050"/>
        </w:rPr>
        <w:t>leave-out alliance</w:t>
      </w:r>
      <w:r w:rsidRPr="00536988">
        <w:rPr>
          <w:color w:val="00B050"/>
        </w:rPr>
        <w:t xml:space="preserve"> </w:t>
      </w:r>
      <w:proofErr w:type="spellStart"/>
      <w:r w:rsidRPr="00536988">
        <w:rPr>
          <w:color w:val="00B050"/>
        </w:rPr>
        <w:t>a</w:t>
      </w:r>
      <w:proofErr w:type="spellEnd"/>
      <w:r w:rsidRPr="00536988">
        <w:rPr>
          <w:color w:val="00B050"/>
        </w:rPr>
        <w:t xml:space="preserve"> on lane </w:t>
      </w:r>
      <w:proofErr w:type="spellStart"/>
      <w:r w:rsidRPr="00536988">
        <w:rPr>
          <w:color w:val="00B050"/>
        </w:rPr>
        <w:t>ij</w:t>
      </w:r>
      <w:proofErr w:type="spellEnd"/>
      <w:r w:rsidRPr="00536988">
        <w:rPr>
          <w:color w:val="00B050"/>
        </w:rPr>
        <w:t xml:space="preserve"> in period t</w:t>
      </w:r>
      <w:r w:rsidR="006475E6" w:rsidRPr="00536988">
        <w:rPr>
          <w:color w:val="00B050"/>
        </w:rPr>
        <w:t xml:space="preserve"> </w:t>
      </w:r>
    </w:p>
    <w:p w14:paraId="5DE144F6" w14:textId="77777777" w:rsidR="000705E9" w:rsidRPr="00542FB5" w:rsidRDefault="000705E9" w:rsidP="000705E9">
      <w:pPr>
        <w:pStyle w:val="ListParagraph"/>
        <w:numPr>
          <w:ilvl w:val="0"/>
          <w:numId w:val="15"/>
        </w:numPr>
        <w:rPr>
          <w:color w:val="80340D" w:themeColor="accent2" w:themeShade="80"/>
        </w:rPr>
      </w:pPr>
      <w:r w:rsidRPr="00542FB5">
        <w:rPr>
          <w:color w:val="80340D" w:themeColor="accent2" w:themeShade="80"/>
        </w:rPr>
        <w:t>A</w:t>
      </w:r>
      <w:r w:rsidRPr="00542FB5">
        <w:rPr>
          <w:color w:val="80340D" w:themeColor="accent2" w:themeShade="80"/>
          <w:vertAlign w:val="subscript"/>
        </w:rPr>
        <w:t>-a-it</w:t>
      </w:r>
      <w:r w:rsidRPr="00542FB5">
        <w:rPr>
          <w:color w:val="80340D" w:themeColor="accent2" w:themeShade="80"/>
        </w:rPr>
        <w:t xml:space="preserve">: alliance activity leave-out alliance </w:t>
      </w:r>
      <w:proofErr w:type="spellStart"/>
      <w:r w:rsidRPr="00542FB5">
        <w:rPr>
          <w:color w:val="80340D" w:themeColor="accent2" w:themeShade="80"/>
        </w:rPr>
        <w:t>a</w:t>
      </w:r>
      <w:proofErr w:type="spellEnd"/>
      <w:r w:rsidRPr="00542FB5">
        <w:rPr>
          <w:color w:val="80340D" w:themeColor="accent2" w:themeShade="80"/>
        </w:rPr>
        <w:t xml:space="preserve"> </w:t>
      </w:r>
      <w:proofErr w:type="spellStart"/>
      <w:r w:rsidRPr="00542FB5">
        <w:rPr>
          <w:color w:val="80340D" w:themeColor="accent2" w:themeShade="80"/>
        </w:rPr>
        <w:t>at</w:t>
      </w:r>
      <w:proofErr w:type="spellEnd"/>
      <w:r w:rsidRPr="00542FB5">
        <w:rPr>
          <w:color w:val="80340D" w:themeColor="accent2" w:themeShade="80"/>
        </w:rPr>
        <w:t xml:space="preserve"> substitute U.S. ports -</w:t>
      </w:r>
      <w:proofErr w:type="spellStart"/>
      <w:r w:rsidRPr="00542FB5">
        <w:rPr>
          <w:color w:val="80340D" w:themeColor="accent2" w:themeShade="80"/>
        </w:rPr>
        <w:t>i</w:t>
      </w:r>
      <w:proofErr w:type="spellEnd"/>
      <w:r w:rsidRPr="00542FB5">
        <w:rPr>
          <w:color w:val="80340D" w:themeColor="accent2" w:themeShade="80"/>
        </w:rPr>
        <w:t xml:space="preserve"> in period t</w:t>
      </w:r>
    </w:p>
    <w:p w14:paraId="261F6A02" w14:textId="77777777" w:rsidR="000705E9" w:rsidRPr="00542FB5" w:rsidRDefault="000705E9" w:rsidP="000705E9">
      <w:pPr>
        <w:pStyle w:val="ListParagraph"/>
        <w:numPr>
          <w:ilvl w:val="0"/>
          <w:numId w:val="15"/>
        </w:numPr>
        <w:rPr>
          <w:color w:val="80340D" w:themeColor="accent2" w:themeShade="80"/>
        </w:rPr>
      </w:pPr>
      <w:r w:rsidRPr="00542FB5">
        <w:rPr>
          <w:color w:val="80340D" w:themeColor="accent2" w:themeShade="80"/>
        </w:rPr>
        <w:t>A</w:t>
      </w:r>
      <w:r w:rsidRPr="00542FB5">
        <w:rPr>
          <w:color w:val="80340D" w:themeColor="accent2" w:themeShade="80"/>
          <w:vertAlign w:val="subscript"/>
        </w:rPr>
        <w:t>-a-</w:t>
      </w:r>
      <w:proofErr w:type="spellStart"/>
      <w:r w:rsidRPr="00542FB5">
        <w:rPr>
          <w:color w:val="80340D" w:themeColor="accent2" w:themeShade="80"/>
          <w:vertAlign w:val="subscript"/>
        </w:rPr>
        <w:t>jt</w:t>
      </w:r>
      <w:proofErr w:type="spellEnd"/>
      <w:r w:rsidRPr="00542FB5">
        <w:rPr>
          <w:color w:val="80340D" w:themeColor="accent2" w:themeShade="80"/>
        </w:rPr>
        <w:t xml:space="preserve">: alliance activity leave-out alliance </w:t>
      </w:r>
      <w:proofErr w:type="spellStart"/>
      <w:r w:rsidRPr="00542FB5">
        <w:rPr>
          <w:color w:val="80340D" w:themeColor="accent2" w:themeShade="80"/>
        </w:rPr>
        <w:t>a</w:t>
      </w:r>
      <w:proofErr w:type="spellEnd"/>
      <w:r w:rsidRPr="00542FB5">
        <w:rPr>
          <w:color w:val="80340D" w:themeColor="accent2" w:themeShade="80"/>
        </w:rPr>
        <w:t xml:space="preserve"> </w:t>
      </w:r>
      <w:proofErr w:type="spellStart"/>
      <w:r w:rsidRPr="00542FB5">
        <w:rPr>
          <w:color w:val="80340D" w:themeColor="accent2" w:themeShade="80"/>
        </w:rPr>
        <w:t>at</w:t>
      </w:r>
      <w:proofErr w:type="spellEnd"/>
      <w:r w:rsidRPr="00542FB5">
        <w:rPr>
          <w:color w:val="80340D" w:themeColor="accent2" w:themeShade="80"/>
        </w:rPr>
        <w:t xml:space="preserve"> substitute foreign ports -j in period t</w:t>
      </w:r>
    </w:p>
    <w:p w14:paraId="4B6DC7C6" w14:textId="4D95DA0F" w:rsidR="000705E9" w:rsidRPr="00072F14" w:rsidRDefault="000705E9" w:rsidP="000705E9">
      <w:pPr>
        <w:pStyle w:val="ListParagraph"/>
        <w:numPr>
          <w:ilvl w:val="0"/>
          <w:numId w:val="15"/>
        </w:numPr>
        <w:rPr>
          <w:color w:val="E59EDC" w:themeColor="accent5" w:themeTint="66"/>
        </w:rPr>
      </w:pPr>
      <w:r w:rsidRPr="00072F14">
        <w:rPr>
          <w:color w:val="E59EDC" w:themeColor="accent5" w:themeTint="66"/>
        </w:rPr>
        <w:t>A</w:t>
      </w:r>
      <w:r w:rsidRPr="00072F14">
        <w:rPr>
          <w:color w:val="E59EDC" w:themeColor="accent5" w:themeTint="66"/>
          <w:vertAlign w:val="subscript"/>
        </w:rPr>
        <w:t>-a-</w:t>
      </w:r>
      <w:proofErr w:type="spellStart"/>
      <w:r w:rsidRPr="00072F14">
        <w:rPr>
          <w:color w:val="E59EDC" w:themeColor="accent5" w:themeTint="66"/>
          <w:vertAlign w:val="subscript"/>
        </w:rPr>
        <w:t>ijt</w:t>
      </w:r>
      <w:proofErr w:type="spellEnd"/>
      <w:r w:rsidRPr="00072F14">
        <w:rPr>
          <w:color w:val="E59EDC" w:themeColor="accent5" w:themeTint="66"/>
        </w:rPr>
        <w:t xml:space="preserve">: alliance activity leave-out alliance </w:t>
      </w:r>
      <w:proofErr w:type="spellStart"/>
      <w:r w:rsidRPr="00072F14">
        <w:rPr>
          <w:color w:val="E59EDC" w:themeColor="accent5" w:themeTint="66"/>
        </w:rPr>
        <w:t>a</w:t>
      </w:r>
      <w:proofErr w:type="spellEnd"/>
      <w:r w:rsidRPr="00072F14">
        <w:rPr>
          <w:color w:val="E59EDC" w:themeColor="accent5" w:themeTint="66"/>
        </w:rPr>
        <w:t xml:space="preserve"> on substitute lanes -</w:t>
      </w:r>
      <w:proofErr w:type="spellStart"/>
      <w:r w:rsidRPr="00072F14">
        <w:rPr>
          <w:color w:val="E59EDC" w:themeColor="accent5" w:themeTint="66"/>
        </w:rPr>
        <w:t>ij</w:t>
      </w:r>
      <w:proofErr w:type="spellEnd"/>
      <w:r w:rsidRPr="00072F14">
        <w:rPr>
          <w:color w:val="E59EDC" w:themeColor="accent5" w:themeTint="66"/>
        </w:rPr>
        <w:t xml:space="preserve"> in period t</w:t>
      </w:r>
    </w:p>
    <w:p w14:paraId="7E1BC06A" w14:textId="77777777" w:rsidR="00F3000D" w:rsidRDefault="00F3000D" w:rsidP="00F3000D"/>
    <w:p w14:paraId="2A5B4D65" w14:textId="5E220216" w:rsidR="00F3000D" w:rsidRPr="005B19CA" w:rsidRDefault="00F3000D" w:rsidP="00F3000D">
      <w:r>
        <w:t>Alliance activity of ALL alliances (</w:t>
      </w:r>
      <w:proofErr w:type="spellStart"/>
      <w:r>
        <w:t>hhi</w:t>
      </w:r>
      <w:proofErr w:type="spellEnd"/>
      <w:r>
        <w:t>, number of alliance-operated vessels)</w:t>
      </w:r>
    </w:p>
    <w:p w14:paraId="0BB4DC22" w14:textId="181D0F74" w:rsidR="00F3000D" w:rsidRPr="00B1400E" w:rsidRDefault="00F3000D" w:rsidP="00F3000D">
      <w:pPr>
        <w:pStyle w:val="ListParagraph"/>
        <w:numPr>
          <w:ilvl w:val="0"/>
          <w:numId w:val="15"/>
        </w:numPr>
        <w:rPr>
          <w:color w:val="45B0E1" w:themeColor="accent1" w:themeTint="99"/>
        </w:rPr>
      </w:pPr>
      <w:r w:rsidRPr="00B1400E">
        <w:rPr>
          <w:color w:val="45B0E1" w:themeColor="accent1" w:themeTint="99"/>
        </w:rPr>
        <w:t>A</w:t>
      </w:r>
      <w:r w:rsidRPr="00B1400E">
        <w:rPr>
          <w:color w:val="45B0E1" w:themeColor="accent1" w:themeTint="99"/>
          <w:vertAlign w:val="subscript"/>
        </w:rPr>
        <w:t>t</w:t>
      </w:r>
      <w:r w:rsidRPr="00B1400E">
        <w:rPr>
          <w:color w:val="45B0E1" w:themeColor="accent1" w:themeTint="99"/>
        </w:rPr>
        <w:t>: alliance activity across all port/lanes in period t</w:t>
      </w:r>
    </w:p>
    <w:p w14:paraId="346DBFEC" w14:textId="322E4A2B" w:rsidR="00F3000D" w:rsidRPr="00536988" w:rsidRDefault="00F3000D" w:rsidP="00F3000D">
      <w:pPr>
        <w:pStyle w:val="ListParagraph"/>
        <w:numPr>
          <w:ilvl w:val="0"/>
          <w:numId w:val="15"/>
        </w:numPr>
        <w:rPr>
          <w:color w:val="E97132" w:themeColor="accent2"/>
        </w:rPr>
      </w:pPr>
      <w:proofErr w:type="spellStart"/>
      <w:r w:rsidRPr="00536988">
        <w:rPr>
          <w:color w:val="E97132" w:themeColor="accent2"/>
        </w:rPr>
        <w:t>A</w:t>
      </w:r>
      <w:r w:rsidRPr="00536988">
        <w:rPr>
          <w:color w:val="E97132" w:themeColor="accent2"/>
          <w:vertAlign w:val="subscript"/>
        </w:rPr>
        <w:t>it</w:t>
      </w:r>
      <w:proofErr w:type="spellEnd"/>
      <w:r w:rsidRPr="00536988">
        <w:rPr>
          <w:color w:val="E97132" w:themeColor="accent2"/>
        </w:rPr>
        <w:t xml:space="preserve">: alliance activity at U.S. ports </w:t>
      </w:r>
      <w:proofErr w:type="spellStart"/>
      <w:r w:rsidRPr="00536988">
        <w:rPr>
          <w:color w:val="E97132" w:themeColor="accent2"/>
        </w:rPr>
        <w:t>i</w:t>
      </w:r>
      <w:proofErr w:type="spellEnd"/>
      <w:r w:rsidRPr="00536988">
        <w:rPr>
          <w:color w:val="E97132" w:themeColor="accent2"/>
        </w:rPr>
        <w:t xml:space="preserve"> in period t</w:t>
      </w:r>
    </w:p>
    <w:p w14:paraId="716883B8" w14:textId="1A255D11" w:rsidR="00F3000D" w:rsidRPr="00536988" w:rsidRDefault="00F3000D" w:rsidP="00F3000D">
      <w:pPr>
        <w:pStyle w:val="ListParagraph"/>
        <w:numPr>
          <w:ilvl w:val="0"/>
          <w:numId w:val="15"/>
        </w:numPr>
        <w:rPr>
          <w:color w:val="E97132" w:themeColor="accent2"/>
        </w:rPr>
      </w:pPr>
      <w:proofErr w:type="spellStart"/>
      <w:r w:rsidRPr="00536988">
        <w:rPr>
          <w:color w:val="E97132" w:themeColor="accent2"/>
        </w:rPr>
        <w:t>A</w:t>
      </w:r>
      <w:r w:rsidRPr="00536988">
        <w:rPr>
          <w:color w:val="E97132" w:themeColor="accent2"/>
          <w:vertAlign w:val="subscript"/>
        </w:rPr>
        <w:t>jt</w:t>
      </w:r>
      <w:proofErr w:type="spellEnd"/>
      <w:r w:rsidRPr="00536988">
        <w:rPr>
          <w:color w:val="E97132" w:themeColor="accent2"/>
        </w:rPr>
        <w:t xml:space="preserve">: alliance activity at foreign ports j in period t </w:t>
      </w:r>
    </w:p>
    <w:p w14:paraId="51921285" w14:textId="45B74E2C" w:rsidR="00F3000D" w:rsidRPr="00536988" w:rsidRDefault="00F3000D" w:rsidP="00F3000D">
      <w:pPr>
        <w:pStyle w:val="ListParagraph"/>
        <w:numPr>
          <w:ilvl w:val="0"/>
          <w:numId w:val="15"/>
        </w:numPr>
        <w:rPr>
          <w:color w:val="00B050"/>
        </w:rPr>
      </w:pPr>
      <w:proofErr w:type="spellStart"/>
      <w:r w:rsidRPr="00072F14">
        <w:rPr>
          <w:color w:val="00B050"/>
        </w:rPr>
        <w:t>A</w:t>
      </w:r>
      <w:r w:rsidRPr="00536988">
        <w:rPr>
          <w:color w:val="00B050"/>
          <w:vertAlign w:val="subscript"/>
        </w:rPr>
        <w:t>ijt</w:t>
      </w:r>
      <w:proofErr w:type="spellEnd"/>
      <w:r w:rsidRPr="00536988">
        <w:rPr>
          <w:color w:val="00B050"/>
        </w:rPr>
        <w:t xml:space="preserve">: alliance activity on lane </w:t>
      </w:r>
      <w:proofErr w:type="spellStart"/>
      <w:r w:rsidRPr="00536988">
        <w:rPr>
          <w:color w:val="00B050"/>
        </w:rPr>
        <w:t>ij</w:t>
      </w:r>
      <w:proofErr w:type="spellEnd"/>
      <w:r w:rsidRPr="00536988">
        <w:rPr>
          <w:color w:val="00B050"/>
        </w:rPr>
        <w:t xml:space="preserve"> in period t </w:t>
      </w:r>
    </w:p>
    <w:p w14:paraId="6BDD48B6" w14:textId="315D6196" w:rsidR="00F3000D" w:rsidRPr="00542FB5" w:rsidRDefault="00F3000D" w:rsidP="00F3000D">
      <w:pPr>
        <w:pStyle w:val="ListParagraph"/>
        <w:numPr>
          <w:ilvl w:val="0"/>
          <w:numId w:val="15"/>
        </w:numPr>
        <w:rPr>
          <w:color w:val="80340D" w:themeColor="accent2" w:themeShade="80"/>
        </w:rPr>
      </w:pPr>
      <w:r w:rsidRPr="00542FB5">
        <w:rPr>
          <w:color w:val="80340D" w:themeColor="accent2" w:themeShade="80"/>
        </w:rPr>
        <w:t>A</w:t>
      </w:r>
      <w:r w:rsidRPr="00542FB5">
        <w:rPr>
          <w:color w:val="80340D" w:themeColor="accent2" w:themeShade="80"/>
          <w:vertAlign w:val="subscript"/>
        </w:rPr>
        <w:t>-it</w:t>
      </w:r>
      <w:r w:rsidRPr="00542FB5">
        <w:rPr>
          <w:color w:val="80340D" w:themeColor="accent2" w:themeShade="80"/>
        </w:rPr>
        <w:t>: alliance activity at substitute U.S. ports -</w:t>
      </w:r>
      <w:proofErr w:type="spellStart"/>
      <w:r w:rsidRPr="00542FB5">
        <w:rPr>
          <w:color w:val="80340D" w:themeColor="accent2" w:themeShade="80"/>
        </w:rPr>
        <w:t>i</w:t>
      </w:r>
      <w:proofErr w:type="spellEnd"/>
      <w:r w:rsidRPr="00542FB5">
        <w:rPr>
          <w:color w:val="80340D" w:themeColor="accent2" w:themeShade="80"/>
        </w:rPr>
        <w:t xml:space="preserve"> in period t</w:t>
      </w:r>
    </w:p>
    <w:p w14:paraId="233B6A80" w14:textId="1DF43474" w:rsidR="00F3000D" w:rsidRPr="00542FB5" w:rsidRDefault="00F3000D" w:rsidP="00F3000D">
      <w:pPr>
        <w:pStyle w:val="ListParagraph"/>
        <w:numPr>
          <w:ilvl w:val="0"/>
          <w:numId w:val="15"/>
        </w:numPr>
        <w:rPr>
          <w:color w:val="80340D" w:themeColor="accent2" w:themeShade="80"/>
        </w:rPr>
      </w:pPr>
      <w:r w:rsidRPr="00542FB5">
        <w:rPr>
          <w:color w:val="80340D" w:themeColor="accent2" w:themeShade="80"/>
        </w:rPr>
        <w:t>A</w:t>
      </w:r>
      <w:r w:rsidRPr="00542FB5">
        <w:rPr>
          <w:color w:val="80340D" w:themeColor="accent2" w:themeShade="80"/>
          <w:vertAlign w:val="subscript"/>
        </w:rPr>
        <w:t>-</w:t>
      </w:r>
      <w:proofErr w:type="spellStart"/>
      <w:r w:rsidRPr="00542FB5">
        <w:rPr>
          <w:color w:val="80340D" w:themeColor="accent2" w:themeShade="80"/>
          <w:vertAlign w:val="subscript"/>
        </w:rPr>
        <w:t>jt</w:t>
      </w:r>
      <w:proofErr w:type="spellEnd"/>
      <w:r w:rsidRPr="00542FB5">
        <w:rPr>
          <w:color w:val="80340D" w:themeColor="accent2" w:themeShade="80"/>
        </w:rPr>
        <w:t>: alliance activity</w:t>
      </w:r>
      <w:r>
        <w:rPr>
          <w:color w:val="80340D" w:themeColor="accent2" w:themeShade="80"/>
        </w:rPr>
        <w:t xml:space="preserve"> at</w:t>
      </w:r>
      <w:r w:rsidRPr="00542FB5">
        <w:rPr>
          <w:color w:val="80340D" w:themeColor="accent2" w:themeShade="80"/>
        </w:rPr>
        <w:t xml:space="preserve"> substitute foreign ports -j in period t</w:t>
      </w:r>
    </w:p>
    <w:p w14:paraId="3971780F" w14:textId="0887661B" w:rsidR="00F3000D" w:rsidRPr="00072F14" w:rsidRDefault="00F3000D" w:rsidP="00F3000D">
      <w:pPr>
        <w:pStyle w:val="ListParagraph"/>
        <w:numPr>
          <w:ilvl w:val="0"/>
          <w:numId w:val="15"/>
        </w:numPr>
        <w:rPr>
          <w:color w:val="E59EDC" w:themeColor="accent5" w:themeTint="66"/>
        </w:rPr>
      </w:pPr>
      <w:r w:rsidRPr="00072F14">
        <w:rPr>
          <w:color w:val="E59EDC" w:themeColor="accent5" w:themeTint="66"/>
        </w:rPr>
        <w:t>A</w:t>
      </w:r>
      <w:r w:rsidRPr="00072F14">
        <w:rPr>
          <w:color w:val="E59EDC" w:themeColor="accent5" w:themeTint="66"/>
          <w:vertAlign w:val="subscript"/>
        </w:rPr>
        <w:t>-</w:t>
      </w:r>
      <w:proofErr w:type="spellStart"/>
      <w:r w:rsidRPr="00072F14">
        <w:rPr>
          <w:color w:val="E59EDC" w:themeColor="accent5" w:themeTint="66"/>
          <w:vertAlign w:val="subscript"/>
        </w:rPr>
        <w:t>ijt</w:t>
      </w:r>
      <w:proofErr w:type="spellEnd"/>
      <w:r w:rsidRPr="00072F14">
        <w:rPr>
          <w:color w:val="E59EDC" w:themeColor="accent5" w:themeTint="66"/>
        </w:rPr>
        <w:t>: alliance activity on substitute lanes -</w:t>
      </w:r>
      <w:proofErr w:type="spellStart"/>
      <w:r w:rsidRPr="00072F14">
        <w:rPr>
          <w:color w:val="E59EDC" w:themeColor="accent5" w:themeTint="66"/>
        </w:rPr>
        <w:t>ij</w:t>
      </w:r>
      <w:proofErr w:type="spellEnd"/>
      <w:r w:rsidRPr="00072F14">
        <w:rPr>
          <w:color w:val="E59EDC" w:themeColor="accent5" w:themeTint="66"/>
        </w:rPr>
        <w:t xml:space="preserve"> in period t</w:t>
      </w:r>
    </w:p>
    <w:p w14:paraId="61F5B630" w14:textId="77777777" w:rsidR="00F3000D" w:rsidRDefault="00F3000D" w:rsidP="00F3000D"/>
    <w:p w14:paraId="470A28B2" w14:textId="6703B7FD" w:rsidR="00B95918" w:rsidRPr="00B1400E" w:rsidRDefault="0098528D" w:rsidP="000D7A39">
      <w:pPr>
        <w:rPr>
          <w:color w:val="45B0E1" w:themeColor="accent1" w:themeTint="99"/>
        </w:rPr>
      </w:pPr>
      <w:r w:rsidRPr="00B1400E">
        <w:rPr>
          <w:color w:val="45B0E1" w:themeColor="accent1" w:themeTint="99"/>
        </w:rPr>
        <w:t>Across all lanes</w:t>
      </w:r>
    </w:p>
    <w:p w14:paraId="32E1EBC3" w14:textId="2E8A53F6" w:rsidR="0098528D" w:rsidRPr="00536988" w:rsidRDefault="00B1400E" w:rsidP="000D7A39">
      <w:pPr>
        <w:rPr>
          <w:color w:val="E97132" w:themeColor="accent2"/>
        </w:rPr>
      </w:pPr>
      <w:r w:rsidRPr="00536988">
        <w:rPr>
          <w:color w:val="E97132" w:themeColor="accent2"/>
        </w:rPr>
        <w:t>Port-specific</w:t>
      </w:r>
    </w:p>
    <w:p w14:paraId="1CED6F97" w14:textId="41DCB51F" w:rsidR="00B1400E" w:rsidRPr="00536988" w:rsidRDefault="00B1400E" w:rsidP="000D7A39">
      <w:pPr>
        <w:rPr>
          <w:color w:val="00B050"/>
        </w:rPr>
      </w:pPr>
      <w:r w:rsidRPr="00536988">
        <w:rPr>
          <w:color w:val="00B050"/>
        </w:rPr>
        <w:t>Lane specific</w:t>
      </w:r>
    </w:p>
    <w:p w14:paraId="7178C838" w14:textId="76864E0F" w:rsidR="00B1400E" w:rsidRPr="00542FB5" w:rsidRDefault="00B1400E" w:rsidP="000D7A39">
      <w:pPr>
        <w:rPr>
          <w:color w:val="9F4011"/>
        </w:rPr>
      </w:pPr>
      <w:r w:rsidRPr="00542FB5">
        <w:rPr>
          <w:color w:val="9F4011"/>
        </w:rPr>
        <w:t>Substitute ports</w:t>
      </w:r>
    </w:p>
    <w:p w14:paraId="29489A13" w14:textId="3FB001DA" w:rsidR="00B1400E" w:rsidRPr="00072F14" w:rsidRDefault="00B1400E" w:rsidP="000D7A39">
      <w:pPr>
        <w:rPr>
          <w:color w:val="E59EDC" w:themeColor="accent5" w:themeTint="66"/>
        </w:rPr>
      </w:pPr>
      <w:r w:rsidRPr="00072F14">
        <w:rPr>
          <w:color w:val="E59EDC" w:themeColor="accent5" w:themeTint="66"/>
        </w:rPr>
        <w:t>Substitute lanes</w:t>
      </w:r>
    </w:p>
    <w:p w14:paraId="13895EFB" w14:textId="77777777" w:rsidR="000B5B80" w:rsidRDefault="000B5B80" w:rsidP="0085035A"/>
    <w:p w14:paraId="5BA1827D" w14:textId="44D43349" w:rsidR="000B5B80" w:rsidRPr="00D57DC0" w:rsidRDefault="000B5B80" w:rsidP="0085035A">
      <w:r>
        <w:t xml:space="preserve">Port-level alliance activity of </w:t>
      </w:r>
      <w:r w:rsidR="00765977">
        <w:t>other alliances (</w:t>
      </w:r>
      <w:proofErr w:type="spellStart"/>
      <w:r w:rsidR="00765977">
        <w:t>hhi</w:t>
      </w:r>
      <w:proofErr w:type="spellEnd"/>
      <w:r w:rsidR="00765977">
        <w:t xml:space="preserve"> leave-out </w:t>
      </w:r>
      <w:r w:rsidR="00852834">
        <w:t xml:space="preserve">alliance </w:t>
      </w:r>
      <w:r w:rsidR="00765977">
        <w:t xml:space="preserve">a, number of alliance-operated vessels leave-out </w:t>
      </w:r>
      <w:r w:rsidR="00852834">
        <w:t xml:space="preserve">alliance </w:t>
      </w:r>
      <w:r w:rsidR="00765977">
        <w:t>a)</w:t>
      </w:r>
    </w:p>
    <w:p w14:paraId="7319673D" w14:textId="285B392F" w:rsidR="00362D4A" w:rsidRPr="00D57DC0" w:rsidRDefault="00362D4A" w:rsidP="00362D4A">
      <w:r w:rsidRPr="00D57DC0">
        <w:t>A</w:t>
      </w:r>
      <w:r w:rsidRPr="00D57DC0">
        <w:rPr>
          <w:vertAlign w:val="subscript"/>
        </w:rPr>
        <w:t>-</w:t>
      </w:r>
      <w:proofErr w:type="spellStart"/>
      <w:r w:rsidRPr="00D57DC0">
        <w:rPr>
          <w:vertAlign w:val="subscript"/>
        </w:rPr>
        <w:t>ait</w:t>
      </w:r>
      <w:proofErr w:type="spellEnd"/>
      <w:r w:rsidRPr="00D57DC0">
        <w:t xml:space="preserve">: alliance activity leave-out alliance </w:t>
      </w:r>
      <w:proofErr w:type="spellStart"/>
      <w:r w:rsidRPr="00D57DC0">
        <w:t>a</w:t>
      </w:r>
      <w:proofErr w:type="spellEnd"/>
      <w:r w:rsidRPr="00D57DC0">
        <w:t xml:space="preserve"> at U.S. ports </w:t>
      </w:r>
      <w:proofErr w:type="spellStart"/>
      <w:r w:rsidRPr="00D57DC0">
        <w:t>i</w:t>
      </w:r>
      <w:proofErr w:type="spellEnd"/>
      <w:r w:rsidRPr="00D57DC0">
        <w:t xml:space="preserve"> in period t</w:t>
      </w:r>
    </w:p>
    <w:p w14:paraId="309A8852" w14:textId="4EAD7892" w:rsidR="00362D4A" w:rsidRDefault="00362D4A" w:rsidP="00362D4A">
      <w:r w:rsidRPr="00D57DC0">
        <w:t>A</w:t>
      </w:r>
      <w:r w:rsidRPr="00D57DC0">
        <w:rPr>
          <w:vertAlign w:val="subscript"/>
        </w:rPr>
        <w:t>-</w:t>
      </w:r>
      <w:proofErr w:type="spellStart"/>
      <w:r w:rsidRPr="00D57DC0">
        <w:rPr>
          <w:vertAlign w:val="subscript"/>
        </w:rPr>
        <w:t>ajt</w:t>
      </w:r>
      <w:proofErr w:type="spellEnd"/>
      <w:r w:rsidRPr="00D57DC0">
        <w:t xml:space="preserve">: alliance activity leave-out alliance </w:t>
      </w:r>
      <w:proofErr w:type="spellStart"/>
      <w:r w:rsidRPr="00D57DC0">
        <w:t>a</w:t>
      </w:r>
      <w:proofErr w:type="spellEnd"/>
      <w:r w:rsidRPr="00D57DC0">
        <w:t xml:space="preserve"> at foreign ports j in period t</w:t>
      </w:r>
    </w:p>
    <w:p w14:paraId="5EFE9DC7" w14:textId="77777777" w:rsidR="00B95918" w:rsidRDefault="00B95918" w:rsidP="00362D4A"/>
    <w:p w14:paraId="04EC287F" w14:textId="1737C2C6" w:rsidR="00B95918" w:rsidRPr="00D57DC0" w:rsidRDefault="00B95918" w:rsidP="00362D4A">
      <w:r>
        <w:t>Alliance activity on substitute lanes and at substitute ports</w:t>
      </w:r>
    </w:p>
    <w:p w14:paraId="5483A230" w14:textId="23264A4A" w:rsidR="0085035A" w:rsidRDefault="0085035A" w:rsidP="0085035A">
      <w:r w:rsidRPr="00F35F44">
        <w:t>A</w:t>
      </w:r>
      <w:r>
        <w:rPr>
          <w:vertAlign w:val="subscript"/>
        </w:rPr>
        <w:t>a</w:t>
      </w:r>
      <w:r w:rsidR="00921718">
        <w:rPr>
          <w:vertAlign w:val="subscript"/>
        </w:rPr>
        <w:t>-</w:t>
      </w:r>
      <w:proofErr w:type="spellStart"/>
      <w:r w:rsidRPr="00F35F44">
        <w:rPr>
          <w:vertAlign w:val="subscript"/>
        </w:rPr>
        <w:t>ijt</w:t>
      </w:r>
      <w:proofErr w:type="spellEnd"/>
      <w:r w:rsidRPr="00F35F44">
        <w:t xml:space="preserve">: </w:t>
      </w:r>
      <w:r>
        <w:t xml:space="preserve">alliance activity of alliance </w:t>
      </w:r>
      <w:proofErr w:type="spellStart"/>
      <w:r>
        <w:t>a</w:t>
      </w:r>
      <w:proofErr w:type="spellEnd"/>
      <w:r>
        <w:t xml:space="preserve"> </w:t>
      </w:r>
      <w:r w:rsidRPr="00F35F44">
        <w:t xml:space="preserve">on </w:t>
      </w:r>
      <w:r w:rsidR="00921718">
        <w:t xml:space="preserve">substitute </w:t>
      </w:r>
      <w:r w:rsidRPr="00F35F44">
        <w:t>lane</w:t>
      </w:r>
      <w:r w:rsidR="00921718">
        <w:t>s</w:t>
      </w:r>
      <w:r w:rsidRPr="00F35F44">
        <w:t xml:space="preserve"> </w:t>
      </w:r>
      <w:r w:rsidR="00921718">
        <w:t>-</w:t>
      </w:r>
      <w:proofErr w:type="spellStart"/>
      <w:r w:rsidRPr="00F35F44">
        <w:t>ij</w:t>
      </w:r>
      <w:proofErr w:type="spellEnd"/>
      <w:r w:rsidRPr="00F35F44">
        <w:t xml:space="preserve"> in period t</w:t>
      </w:r>
    </w:p>
    <w:p w14:paraId="2766F5AA" w14:textId="0B9A2AC5" w:rsidR="008E2B18" w:rsidRDefault="008E2B18" w:rsidP="008E2B18">
      <w:r w:rsidRPr="00F35F44">
        <w:t>A</w:t>
      </w:r>
      <w:r>
        <w:rPr>
          <w:vertAlign w:val="subscript"/>
        </w:rPr>
        <w:t>a-</w:t>
      </w:r>
      <w:r w:rsidRPr="00F35F44">
        <w:rPr>
          <w:vertAlign w:val="subscript"/>
        </w:rPr>
        <w:t>it</w:t>
      </w:r>
      <w:r w:rsidRPr="00F35F44">
        <w:t xml:space="preserve">: </w:t>
      </w:r>
      <w:r>
        <w:t xml:space="preserve">alliance activity of alliance </w:t>
      </w:r>
      <w:proofErr w:type="spellStart"/>
      <w:r>
        <w:t>a</w:t>
      </w:r>
      <w:proofErr w:type="spellEnd"/>
      <w:r>
        <w:t xml:space="preserve"> </w:t>
      </w:r>
      <w:proofErr w:type="spellStart"/>
      <w:r>
        <w:t>at</w:t>
      </w:r>
      <w:proofErr w:type="spellEnd"/>
      <w:r w:rsidRPr="00F35F44">
        <w:t xml:space="preserve"> </w:t>
      </w:r>
      <w:r>
        <w:t>substitute U.S. ports</w:t>
      </w:r>
      <w:r w:rsidRPr="00F35F44">
        <w:t xml:space="preserve"> </w:t>
      </w:r>
      <w:r>
        <w:t>-</w:t>
      </w:r>
      <w:proofErr w:type="spellStart"/>
      <w:r w:rsidRPr="00F35F44">
        <w:t>i</w:t>
      </w:r>
      <w:proofErr w:type="spellEnd"/>
      <w:r w:rsidRPr="00F35F44">
        <w:t xml:space="preserve"> in period t</w:t>
      </w:r>
    </w:p>
    <w:p w14:paraId="6AE915B3" w14:textId="2ED384C2" w:rsidR="00FF3935" w:rsidRDefault="00FF3935" w:rsidP="00FF3935">
      <w:r w:rsidRPr="00F35F44">
        <w:lastRenderedPageBreak/>
        <w:t>A</w:t>
      </w:r>
      <w:r>
        <w:rPr>
          <w:vertAlign w:val="subscript"/>
        </w:rPr>
        <w:t>a-</w:t>
      </w:r>
      <w:proofErr w:type="spellStart"/>
      <w:r>
        <w:rPr>
          <w:vertAlign w:val="subscript"/>
        </w:rPr>
        <w:t>j</w:t>
      </w:r>
      <w:r w:rsidRPr="00F35F44">
        <w:rPr>
          <w:vertAlign w:val="subscript"/>
        </w:rPr>
        <w:t>t</w:t>
      </w:r>
      <w:proofErr w:type="spellEnd"/>
      <w:r w:rsidRPr="00F35F44">
        <w:t xml:space="preserve">: </w:t>
      </w:r>
      <w:r>
        <w:t xml:space="preserve">alliance activity of alliance </w:t>
      </w:r>
      <w:proofErr w:type="spellStart"/>
      <w:r>
        <w:t>a</w:t>
      </w:r>
      <w:proofErr w:type="spellEnd"/>
      <w:r>
        <w:t xml:space="preserve"> </w:t>
      </w:r>
      <w:proofErr w:type="spellStart"/>
      <w:r>
        <w:t>at</w:t>
      </w:r>
      <w:proofErr w:type="spellEnd"/>
      <w:r w:rsidRPr="00F35F44">
        <w:t xml:space="preserve"> </w:t>
      </w:r>
      <w:r>
        <w:t>substitute foreign ports</w:t>
      </w:r>
      <w:r w:rsidRPr="00F35F44">
        <w:t xml:space="preserve"> </w:t>
      </w:r>
      <w:r>
        <w:t>-j</w:t>
      </w:r>
      <w:r w:rsidRPr="00F35F44">
        <w:t xml:space="preserve"> in period t</w:t>
      </w:r>
    </w:p>
    <w:p w14:paraId="207D0D02" w14:textId="77777777" w:rsidR="00EF27F1" w:rsidRDefault="00EF27F1" w:rsidP="00FF3935"/>
    <w:p w14:paraId="663F3E6C" w14:textId="6229C4DA" w:rsidR="00EF27F1" w:rsidRDefault="00EF27F1" w:rsidP="00FF3935">
      <w:r>
        <w:t>Leave-out alliance activity</w:t>
      </w:r>
    </w:p>
    <w:p w14:paraId="1C48626B" w14:textId="73D55588" w:rsidR="0079051D" w:rsidRDefault="0079051D" w:rsidP="0079051D">
      <w:r w:rsidRPr="00F35F44">
        <w:t>A</w:t>
      </w:r>
      <w:r>
        <w:rPr>
          <w:vertAlign w:val="subscript"/>
        </w:rPr>
        <w:t>-a-</w:t>
      </w:r>
      <w:proofErr w:type="spellStart"/>
      <w:r w:rsidRPr="00F35F44">
        <w:rPr>
          <w:vertAlign w:val="subscript"/>
        </w:rPr>
        <w:t>ijt</w:t>
      </w:r>
      <w:proofErr w:type="spellEnd"/>
      <w:r w:rsidRPr="00F35F44">
        <w:t xml:space="preserve">: </w:t>
      </w:r>
      <w:r>
        <w:t xml:space="preserve">alliance activity leave-out alliance </w:t>
      </w:r>
      <w:proofErr w:type="spellStart"/>
      <w:r>
        <w:t>a</w:t>
      </w:r>
      <w:proofErr w:type="spellEnd"/>
      <w:r>
        <w:t xml:space="preserve"> </w:t>
      </w:r>
      <w:r w:rsidRPr="00F35F44">
        <w:t xml:space="preserve">on </w:t>
      </w:r>
      <w:r>
        <w:t xml:space="preserve">substitute </w:t>
      </w:r>
      <w:r w:rsidRPr="00F35F44">
        <w:t>lane</w:t>
      </w:r>
      <w:r>
        <w:t>s</w:t>
      </w:r>
      <w:r w:rsidRPr="00F35F44">
        <w:t xml:space="preserve"> </w:t>
      </w:r>
      <w:r>
        <w:t>-</w:t>
      </w:r>
      <w:proofErr w:type="spellStart"/>
      <w:r w:rsidRPr="00F35F44">
        <w:t>ij</w:t>
      </w:r>
      <w:proofErr w:type="spellEnd"/>
      <w:r w:rsidRPr="00F35F44">
        <w:t xml:space="preserve"> in period t</w:t>
      </w:r>
    </w:p>
    <w:p w14:paraId="1FF45C0B" w14:textId="4489F36C" w:rsidR="0079051D" w:rsidRDefault="0079051D" w:rsidP="0079051D">
      <w:r w:rsidRPr="00F35F44">
        <w:t>A</w:t>
      </w:r>
      <w:r>
        <w:rPr>
          <w:vertAlign w:val="subscript"/>
        </w:rPr>
        <w:t>-a-</w:t>
      </w:r>
      <w:r w:rsidRPr="00F35F44">
        <w:rPr>
          <w:vertAlign w:val="subscript"/>
        </w:rPr>
        <w:t>it</w:t>
      </w:r>
      <w:r w:rsidRPr="00F35F44">
        <w:t xml:space="preserve">: </w:t>
      </w:r>
      <w:r>
        <w:t xml:space="preserve">alliance activity leave-out alliance </w:t>
      </w:r>
      <w:proofErr w:type="spellStart"/>
      <w:r>
        <w:t>a</w:t>
      </w:r>
      <w:proofErr w:type="spellEnd"/>
      <w:r>
        <w:t xml:space="preserve"> </w:t>
      </w:r>
      <w:proofErr w:type="spellStart"/>
      <w:r>
        <w:t>at</w:t>
      </w:r>
      <w:proofErr w:type="spellEnd"/>
      <w:r w:rsidRPr="00F35F44">
        <w:t xml:space="preserve"> </w:t>
      </w:r>
      <w:r>
        <w:t>substitute U.S. ports</w:t>
      </w:r>
      <w:r w:rsidRPr="00F35F44">
        <w:t xml:space="preserve"> </w:t>
      </w:r>
      <w:r>
        <w:t>-</w:t>
      </w:r>
      <w:proofErr w:type="spellStart"/>
      <w:r w:rsidRPr="00F35F44">
        <w:t>i</w:t>
      </w:r>
      <w:proofErr w:type="spellEnd"/>
      <w:r w:rsidRPr="00F35F44">
        <w:t xml:space="preserve"> in period t</w:t>
      </w:r>
    </w:p>
    <w:p w14:paraId="7C7BDC2C" w14:textId="3EC1DA78" w:rsidR="0079051D" w:rsidRDefault="0079051D" w:rsidP="0079051D">
      <w:r w:rsidRPr="00F35F44">
        <w:t>A</w:t>
      </w:r>
      <w:r>
        <w:rPr>
          <w:vertAlign w:val="subscript"/>
        </w:rPr>
        <w:t>-a-</w:t>
      </w:r>
      <w:proofErr w:type="spellStart"/>
      <w:r>
        <w:rPr>
          <w:vertAlign w:val="subscript"/>
        </w:rPr>
        <w:t>j</w:t>
      </w:r>
      <w:r w:rsidRPr="00F35F44">
        <w:rPr>
          <w:vertAlign w:val="subscript"/>
        </w:rPr>
        <w:t>t</w:t>
      </w:r>
      <w:proofErr w:type="spellEnd"/>
      <w:r w:rsidRPr="00F35F44">
        <w:t xml:space="preserve">: </w:t>
      </w:r>
      <w:r>
        <w:t>alliance activity</w:t>
      </w:r>
      <w:r w:rsidRPr="0079051D">
        <w:t xml:space="preserve"> </w:t>
      </w:r>
      <w:r>
        <w:t xml:space="preserve">leave-out alliance </w:t>
      </w:r>
      <w:proofErr w:type="spellStart"/>
      <w:r>
        <w:t>a</w:t>
      </w:r>
      <w:proofErr w:type="spellEnd"/>
      <w:r>
        <w:t xml:space="preserve"> </w:t>
      </w:r>
      <w:proofErr w:type="spellStart"/>
      <w:r>
        <w:t>at</w:t>
      </w:r>
      <w:proofErr w:type="spellEnd"/>
      <w:r w:rsidRPr="00F35F44">
        <w:t xml:space="preserve"> </w:t>
      </w:r>
      <w:r>
        <w:t>substitute foreign ports</w:t>
      </w:r>
      <w:r w:rsidRPr="00F35F44">
        <w:t xml:space="preserve"> </w:t>
      </w:r>
      <w:r>
        <w:t>-j</w:t>
      </w:r>
      <w:r w:rsidRPr="00F35F44">
        <w:t xml:space="preserve"> in period t</w:t>
      </w:r>
    </w:p>
    <w:p w14:paraId="67F271C9" w14:textId="77777777" w:rsidR="00907784" w:rsidRDefault="00907784" w:rsidP="000D7A39"/>
    <w:p w14:paraId="4544B061" w14:textId="77777777" w:rsidR="00907784" w:rsidRDefault="00907784" w:rsidP="000D7A39"/>
    <w:p w14:paraId="47E9FCB4" w14:textId="22449E89" w:rsidR="000B31A2" w:rsidRPr="008D61FE" w:rsidRDefault="000B31A2" w:rsidP="000B31A2">
      <w:r>
        <w:t>Data shape:</w:t>
      </w:r>
      <w:r w:rsidR="00B75024">
        <w:t xml:space="preserve"> one row for each carrier, lane, time period</w:t>
      </w:r>
      <w:r w:rsidR="002F6138">
        <w:t xml:space="preserve">; count of alliance operated </w:t>
      </w:r>
      <w:r w:rsidR="008A32F0">
        <w:t>vessels from each alliance</w:t>
      </w:r>
      <w:r w:rsidR="005C3DAE">
        <w:t>;</w:t>
      </w:r>
      <w:r w:rsidR="00AD4164">
        <w:t xml:space="preserve"> </w:t>
      </w:r>
      <w:r w:rsidR="00D42F38">
        <w:t xml:space="preserve">need to fill </w:t>
      </w:r>
      <w:r w:rsidR="0058018A">
        <w:t>‘</w:t>
      </w:r>
      <w:r w:rsidR="00D42F38">
        <w:t>missing</w:t>
      </w:r>
      <w:r w:rsidR="0058018A">
        <w:t>’</w:t>
      </w:r>
      <w:r w:rsidR="00D42F38">
        <w:t xml:space="preserve"> zeros</w:t>
      </w:r>
      <w:r w:rsidR="0058018A">
        <w:t xml:space="preserve"> to </w:t>
      </w:r>
      <w:r w:rsidR="0000057E">
        <w:t>capture switching (alliance activity</w:t>
      </w:r>
      <w:r w:rsidR="00560406">
        <w:t xml:space="preserve"> by other carriers or on other lanes</w:t>
      </w:r>
      <w:r w:rsidR="0000057E">
        <w:t xml:space="preserve"> may drive volumes to or from zero)</w:t>
      </w:r>
      <w:r w:rsidR="00087E35">
        <w:t xml:space="preserve">; don’t need to fill ‘missing’ zeros if we are interested in the impact of alliance activity conditioned on non-zero </w:t>
      </w:r>
      <w:r w:rsidR="00D15005">
        <w:t xml:space="preserve">carrier-lane-month </w:t>
      </w:r>
      <w:proofErr w:type="spellStart"/>
      <w:r w:rsidR="00D15005">
        <w:t>teus</w:t>
      </w:r>
      <w:proofErr w:type="spellEnd"/>
      <w:r w:rsidR="00801052">
        <w:t>.</w:t>
      </w:r>
    </w:p>
    <w:p w14:paraId="1999279E" w14:textId="77777777" w:rsidR="003B1D7D" w:rsidRDefault="003B1D7D" w:rsidP="003052E6"/>
    <w:p w14:paraId="16ED6BE6" w14:textId="3E4FE1E0" w:rsidR="003052E6" w:rsidRDefault="003052E6" w:rsidP="003052E6">
      <w:r>
        <w:t>Identification:</w:t>
      </w:r>
      <w:r w:rsidR="006514E1">
        <w:t xml:space="preserve"> protected from lane-time variant </w:t>
      </w:r>
      <w:proofErr w:type="spellStart"/>
      <w:r w:rsidR="00526D29">
        <w:t>unobservables</w:t>
      </w:r>
      <w:proofErr w:type="spellEnd"/>
      <w:r w:rsidR="00526D29">
        <w:t xml:space="preserve">, lane-carrier </w:t>
      </w:r>
      <w:proofErr w:type="spellStart"/>
      <w:r w:rsidR="00526D29">
        <w:t>unobservables</w:t>
      </w:r>
      <w:proofErr w:type="spellEnd"/>
      <w:r w:rsidR="003B0970">
        <w:t>, and</w:t>
      </w:r>
      <w:r w:rsidR="00D10C65">
        <w:t xml:space="preserve"> alliance-time variant</w:t>
      </w:r>
      <w:r w:rsidR="003B0970">
        <w:t xml:space="preserve"> </w:t>
      </w:r>
      <w:proofErr w:type="spellStart"/>
      <w:r w:rsidR="003B0970">
        <w:t>unobservables</w:t>
      </w:r>
      <w:proofErr w:type="spellEnd"/>
      <w:r w:rsidR="003B0970">
        <w:t>;</w:t>
      </w:r>
      <w:r w:rsidR="003344CA">
        <w:t xml:space="preserve"> unprotected from lane-time-alliance variant </w:t>
      </w:r>
      <w:proofErr w:type="spellStart"/>
      <w:r w:rsidR="00F90639">
        <w:t>unobservables</w:t>
      </w:r>
      <w:proofErr w:type="spellEnd"/>
      <w:r w:rsidR="00F90639">
        <w:t xml:space="preserve"> that affect </w:t>
      </w:r>
      <w:r w:rsidR="00D10C65">
        <w:t>lane-level alliance activity</w:t>
      </w:r>
      <w:r w:rsidR="00F04826">
        <w:t xml:space="preserve"> and the outcome variable</w:t>
      </w:r>
      <w:r w:rsidR="005F4394">
        <w:t>.</w:t>
      </w:r>
    </w:p>
    <w:p w14:paraId="7F6D15E2" w14:textId="77777777" w:rsidR="003052E6" w:rsidRDefault="003052E6" w:rsidP="000D7A39"/>
    <w:p w14:paraId="4C0DB3E2" w14:textId="06783CE7" w:rsidR="00AA4E12" w:rsidRPr="003B1D7D" w:rsidRDefault="00CF4C70" w:rsidP="000D7A39">
      <w:pPr>
        <w:rPr>
          <w:u w:val="single"/>
        </w:rPr>
      </w:pPr>
      <w:r w:rsidRPr="003B1D7D">
        <w:rPr>
          <w:u w:val="single"/>
        </w:rPr>
        <w:t>How does</w:t>
      </w:r>
      <w:r w:rsidR="00BC777C" w:rsidRPr="003B1D7D">
        <w:rPr>
          <w:u w:val="single"/>
        </w:rPr>
        <w:t xml:space="preserve"> lane-month</w:t>
      </w:r>
      <w:r w:rsidR="00D116AF" w:rsidRPr="003B1D7D">
        <w:rPr>
          <w:u w:val="single"/>
        </w:rPr>
        <w:t>-carrier/alliance</w:t>
      </w:r>
      <w:r w:rsidRPr="003B1D7D">
        <w:rPr>
          <w:u w:val="single"/>
        </w:rPr>
        <w:t xml:space="preserve"> market power </w:t>
      </w:r>
      <w:r w:rsidR="00896485" w:rsidRPr="003B1D7D">
        <w:rPr>
          <w:u w:val="single"/>
        </w:rPr>
        <w:t>affect</w:t>
      </w:r>
      <w:r w:rsidRPr="003B1D7D">
        <w:rPr>
          <w:u w:val="single"/>
        </w:rPr>
        <w:t xml:space="preserve"> carriers</w:t>
      </w:r>
      <w:r w:rsidR="00896485" w:rsidRPr="003B1D7D">
        <w:rPr>
          <w:u w:val="single"/>
        </w:rPr>
        <w:t>? Market power of the carrier</w:t>
      </w:r>
      <w:r w:rsidR="008143DA" w:rsidRPr="003B1D7D">
        <w:rPr>
          <w:u w:val="single"/>
        </w:rPr>
        <w:t>? Market power of</w:t>
      </w:r>
      <w:r w:rsidRPr="003B1D7D">
        <w:rPr>
          <w:u w:val="single"/>
        </w:rPr>
        <w:t xml:space="preserve"> their allianc</w:t>
      </w:r>
      <w:r w:rsidR="008143DA" w:rsidRPr="003B1D7D">
        <w:rPr>
          <w:u w:val="single"/>
        </w:rPr>
        <w:t>e? Market power of</w:t>
      </w:r>
      <w:r w:rsidRPr="003B1D7D">
        <w:rPr>
          <w:u w:val="single"/>
        </w:rPr>
        <w:t xml:space="preserve"> other carriers</w:t>
      </w:r>
      <w:r w:rsidR="008143DA" w:rsidRPr="003B1D7D">
        <w:rPr>
          <w:u w:val="single"/>
        </w:rPr>
        <w:t>? Market power of</w:t>
      </w:r>
      <w:r w:rsidR="00C21B06" w:rsidRPr="003B1D7D">
        <w:rPr>
          <w:u w:val="single"/>
        </w:rPr>
        <w:t xml:space="preserve"> other alliances</w:t>
      </w:r>
      <w:r w:rsidR="0072763A" w:rsidRPr="003B1D7D">
        <w:rPr>
          <w:u w:val="single"/>
        </w:rPr>
        <w:t>?</w:t>
      </w:r>
    </w:p>
    <w:p w14:paraId="53BA61C6" w14:textId="77777777" w:rsidR="00602A07" w:rsidRDefault="00602A07" w:rsidP="00602A07">
      <w:pPr>
        <w:pStyle w:val="ListParagraph"/>
        <w:numPr>
          <w:ilvl w:val="0"/>
          <w:numId w:val="11"/>
        </w:numPr>
      </w:pPr>
      <w:r>
        <w:t>Measures</w:t>
      </w:r>
    </w:p>
    <w:p w14:paraId="2D36201C" w14:textId="77777777" w:rsidR="00602A07" w:rsidRPr="00602A07" w:rsidRDefault="00602A07" w:rsidP="00602A07">
      <w:pPr>
        <w:pStyle w:val="ListParagraph"/>
        <w:numPr>
          <w:ilvl w:val="1"/>
          <w:numId w:val="11"/>
        </w:numPr>
      </w:pPr>
      <w:r w:rsidRPr="00602A07">
        <w:t>Share of my volumes on alliance operated vessels</w:t>
      </w:r>
    </w:p>
    <w:p w14:paraId="107A8D85" w14:textId="77777777" w:rsidR="00602A07" w:rsidRPr="00602A07" w:rsidRDefault="00602A07" w:rsidP="00602A07">
      <w:pPr>
        <w:pStyle w:val="ListParagraph"/>
        <w:numPr>
          <w:ilvl w:val="1"/>
          <w:numId w:val="11"/>
        </w:numPr>
      </w:pPr>
      <w:r w:rsidRPr="00602A07">
        <w:t>Share of others’ volumes on alliance operated vessels</w:t>
      </w:r>
    </w:p>
    <w:p w14:paraId="4893D566" w14:textId="77777777" w:rsidR="00602A07" w:rsidRPr="00602A07" w:rsidRDefault="00602A07" w:rsidP="00602A07">
      <w:pPr>
        <w:pStyle w:val="ListParagraph"/>
        <w:numPr>
          <w:ilvl w:val="1"/>
          <w:numId w:val="11"/>
        </w:numPr>
      </w:pPr>
      <w:r w:rsidRPr="00602A07">
        <w:t>Market power of alliance-operated vessels</w:t>
      </w:r>
    </w:p>
    <w:p w14:paraId="6A6E78BA" w14:textId="77777777" w:rsidR="00602A07" w:rsidRPr="00602A07" w:rsidRDefault="00602A07" w:rsidP="00602A07">
      <w:pPr>
        <w:pStyle w:val="ListParagraph"/>
        <w:numPr>
          <w:ilvl w:val="1"/>
          <w:numId w:val="11"/>
        </w:numPr>
      </w:pPr>
      <w:r w:rsidRPr="00602A07">
        <w:t>Market power of alliance across all vessels operated by alliance members</w:t>
      </w:r>
    </w:p>
    <w:p w14:paraId="2B1A6D22" w14:textId="77777777" w:rsidR="00602A07" w:rsidRPr="00602A07" w:rsidRDefault="00602A07" w:rsidP="00602A07">
      <w:pPr>
        <w:pStyle w:val="ListParagraph"/>
        <w:numPr>
          <w:ilvl w:val="1"/>
          <w:numId w:val="11"/>
        </w:numPr>
      </w:pPr>
      <w:r w:rsidRPr="00602A07">
        <w:t>Leave-out market power of other alliance-operated vessels (</w:t>
      </w:r>
      <w:proofErr w:type="spellStart"/>
      <w:r w:rsidRPr="00602A07">
        <w:t>hhi</w:t>
      </w:r>
      <w:proofErr w:type="spellEnd"/>
      <w:r w:rsidRPr="00602A07">
        <w:t xml:space="preserve"> leave-out alliance a)</w:t>
      </w:r>
    </w:p>
    <w:p w14:paraId="2FD98AF8" w14:textId="77777777" w:rsidR="00602A07" w:rsidRPr="00602A07" w:rsidRDefault="00602A07" w:rsidP="00602A07">
      <w:pPr>
        <w:pStyle w:val="ListParagraph"/>
        <w:numPr>
          <w:ilvl w:val="1"/>
          <w:numId w:val="11"/>
        </w:numPr>
      </w:pPr>
      <w:r w:rsidRPr="00602A07">
        <w:t>Leave-out market power of other alliances across all vessels operated by alliance members (</w:t>
      </w:r>
      <w:proofErr w:type="spellStart"/>
      <w:r w:rsidRPr="00602A07">
        <w:t>hhi</w:t>
      </w:r>
      <w:proofErr w:type="spellEnd"/>
      <w:r w:rsidRPr="00602A07">
        <w:t xml:space="preserve"> leave-out alliance a)</w:t>
      </w:r>
    </w:p>
    <w:p w14:paraId="368B4DA1" w14:textId="77777777" w:rsidR="00A6314E" w:rsidRDefault="00A6314E" w:rsidP="00A6314E">
      <w:pPr>
        <w:pStyle w:val="ListParagraph"/>
        <w:numPr>
          <w:ilvl w:val="0"/>
          <w:numId w:val="11"/>
        </w:numPr>
      </w:pPr>
      <w:r>
        <w:t>Outcomes</w:t>
      </w:r>
    </w:p>
    <w:p w14:paraId="192DFCEC" w14:textId="3AABC181" w:rsidR="00A6314E" w:rsidRDefault="0050650E" w:rsidP="00A6314E">
      <w:pPr>
        <w:pStyle w:val="ListParagraph"/>
        <w:numPr>
          <w:ilvl w:val="1"/>
          <w:numId w:val="11"/>
        </w:numPr>
      </w:pPr>
      <w:r>
        <w:t>Volume (</w:t>
      </w:r>
      <w:proofErr w:type="spellStart"/>
      <w:r>
        <w:t>teus</w:t>
      </w:r>
      <w:proofErr w:type="spellEnd"/>
      <w:r>
        <w:t xml:space="preserve">) </w:t>
      </w:r>
    </w:p>
    <w:p w14:paraId="23747E30" w14:textId="40B217BB" w:rsidR="00F33AA0" w:rsidRDefault="00F33AA0" w:rsidP="00A6314E">
      <w:pPr>
        <w:pStyle w:val="ListParagraph"/>
        <w:numPr>
          <w:ilvl w:val="1"/>
          <w:numId w:val="11"/>
        </w:numPr>
      </w:pPr>
      <w:r>
        <w:t>Total vessel capacity</w:t>
      </w:r>
    </w:p>
    <w:p w14:paraId="4880F9A2" w14:textId="5CDCF374" w:rsidR="00286523" w:rsidRDefault="00286523" w:rsidP="00A6314E">
      <w:pPr>
        <w:pStyle w:val="ListParagraph"/>
        <w:numPr>
          <w:ilvl w:val="1"/>
          <w:numId w:val="11"/>
        </w:numPr>
      </w:pPr>
      <w:r>
        <w:t># of calls</w:t>
      </w:r>
    </w:p>
    <w:p w14:paraId="6CBBCE54" w14:textId="7AB4F52E" w:rsidR="007A4CF9" w:rsidRDefault="00AC2AC2" w:rsidP="00A6314E">
      <w:pPr>
        <w:pStyle w:val="ListParagraph"/>
        <w:numPr>
          <w:ilvl w:val="1"/>
          <w:numId w:val="11"/>
        </w:numPr>
      </w:pPr>
      <w:r>
        <w:t>A</w:t>
      </w:r>
      <w:r w:rsidR="007A4CF9">
        <w:t>verage time between calls</w:t>
      </w:r>
    </w:p>
    <w:p w14:paraId="33EAB9D9" w14:textId="4F7720CD" w:rsidR="007A4CF9" w:rsidRDefault="00C273F7" w:rsidP="00A6314E">
      <w:pPr>
        <w:pStyle w:val="ListParagraph"/>
        <w:numPr>
          <w:ilvl w:val="1"/>
          <w:numId w:val="11"/>
        </w:numPr>
      </w:pPr>
      <w:r>
        <w:t>Number of ports accessible</w:t>
      </w:r>
    </w:p>
    <w:p w14:paraId="2751094A" w14:textId="7EFEA064" w:rsidR="00C273F7" w:rsidRDefault="00C273F7" w:rsidP="00A6314E">
      <w:pPr>
        <w:pStyle w:val="ListParagraph"/>
        <w:numPr>
          <w:ilvl w:val="1"/>
          <w:numId w:val="11"/>
        </w:numPr>
      </w:pPr>
      <w:r>
        <w:t>Number of countries accessible</w:t>
      </w:r>
    </w:p>
    <w:p w14:paraId="2B328093" w14:textId="1460EE82" w:rsidR="00C273F7" w:rsidRDefault="00C273F7" w:rsidP="00A6314E">
      <w:pPr>
        <w:pStyle w:val="ListParagraph"/>
        <w:numPr>
          <w:ilvl w:val="1"/>
          <w:numId w:val="11"/>
        </w:numPr>
      </w:pPr>
      <w:r>
        <w:t>Number of regions accessible</w:t>
      </w:r>
    </w:p>
    <w:p w14:paraId="080C4553" w14:textId="77777777" w:rsidR="00F93688" w:rsidRDefault="00F93688" w:rsidP="000D7A39"/>
    <w:p w14:paraId="6B8AF16E" w14:textId="4D8F7C16" w:rsidR="00C609AA" w:rsidRPr="00F35F44" w:rsidRDefault="00C609AA" w:rsidP="00C609AA">
      <w:pPr>
        <w:rPr>
          <w:vertAlign w:val="subscript"/>
        </w:rPr>
      </w:pPr>
      <w:proofErr w:type="spellStart"/>
      <w:r w:rsidRPr="00FB3A36">
        <w:rPr>
          <w:highlight w:val="yellow"/>
        </w:rPr>
        <w:t>Y</w:t>
      </w:r>
      <w:r w:rsidRPr="00FB3A36">
        <w:rPr>
          <w:highlight w:val="yellow"/>
          <w:vertAlign w:val="subscript"/>
        </w:rPr>
        <w:t>c</w:t>
      </w:r>
      <w:r w:rsidR="009D6089" w:rsidRPr="00FB3A36">
        <w:rPr>
          <w:highlight w:val="yellow"/>
          <w:vertAlign w:val="subscript"/>
        </w:rPr>
        <w:t>a</w:t>
      </w:r>
      <w:r w:rsidRPr="00FB3A36">
        <w:rPr>
          <w:highlight w:val="yellow"/>
          <w:vertAlign w:val="subscript"/>
        </w:rPr>
        <w:t>ijt</w:t>
      </w:r>
      <w:proofErr w:type="spellEnd"/>
      <w:r w:rsidRPr="00FB3A36">
        <w:rPr>
          <w:highlight w:val="yellow"/>
        </w:rPr>
        <w:t xml:space="preserve"> = b</w:t>
      </w:r>
      <w:r w:rsidRPr="00FB3A36">
        <w:rPr>
          <w:highlight w:val="yellow"/>
          <w:vertAlign w:val="subscript"/>
        </w:rPr>
        <w:t>0</w:t>
      </w:r>
      <w:r w:rsidRPr="00FB3A36">
        <w:rPr>
          <w:highlight w:val="yellow"/>
        </w:rPr>
        <w:t xml:space="preserve"> + </w:t>
      </w:r>
      <w:proofErr w:type="spellStart"/>
      <w:r w:rsidRPr="00FB3A36">
        <w:rPr>
          <w:highlight w:val="yellow"/>
        </w:rPr>
        <w:t>C</w:t>
      </w:r>
      <w:r w:rsidRPr="00FB3A36">
        <w:rPr>
          <w:highlight w:val="yellow"/>
          <w:vertAlign w:val="subscript"/>
        </w:rPr>
        <w:t>cij</w:t>
      </w:r>
      <w:proofErr w:type="spellEnd"/>
      <w:r w:rsidRPr="00FB3A36">
        <w:rPr>
          <w:highlight w:val="yellow"/>
          <w:vertAlign w:val="subscript"/>
        </w:rPr>
        <w:t xml:space="preserve"> </w:t>
      </w:r>
      <w:r w:rsidRPr="00FB3A36">
        <w:rPr>
          <w:highlight w:val="yellow"/>
        </w:rPr>
        <w:t xml:space="preserve">+ </w:t>
      </w:r>
      <w:proofErr w:type="spellStart"/>
      <w:r w:rsidRPr="00FB3A36">
        <w:rPr>
          <w:highlight w:val="yellow"/>
        </w:rPr>
        <w:t>L</w:t>
      </w:r>
      <w:r w:rsidRPr="00FB3A36">
        <w:rPr>
          <w:highlight w:val="yellow"/>
          <w:vertAlign w:val="subscript"/>
        </w:rPr>
        <w:t>ijt</w:t>
      </w:r>
      <w:proofErr w:type="spellEnd"/>
      <w:r w:rsidRPr="00FB3A36">
        <w:rPr>
          <w:highlight w:val="yellow"/>
        </w:rPr>
        <w:t xml:space="preserve"> +</w:t>
      </w:r>
      <w:r w:rsidR="009E44A5" w:rsidRPr="00FB3A36">
        <w:rPr>
          <w:highlight w:val="yellow"/>
        </w:rPr>
        <w:t xml:space="preserve"> </w:t>
      </w:r>
      <w:proofErr w:type="spellStart"/>
      <w:r w:rsidR="009E44A5" w:rsidRPr="00FB3A36">
        <w:rPr>
          <w:highlight w:val="yellow"/>
        </w:rPr>
        <w:t>P</w:t>
      </w:r>
      <w:r w:rsidR="009D6089" w:rsidRPr="00FB3A36">
        <w:rPr>
          <w:highlight w:val="yellow"/>
          <w:vertAlign w:val="subscript"/>
        </w:rPr>
        <w:t>c</w:t>
      </w:r>
      <w:r w:rsidR="009E44A5" w:rsidRPr="00FB3A36">
        <w:rPr>
          <w:highlight w:val="yellow"/>
          <w:vertAlign w:val="subscript"/>
        </w:rPr>
        <w:t>ijt</w:t>
      </w:r>
      <w:proofErr w:type="spellEnd"/>
      <w:r w:rsidR="009E44A5" w:rsidRPr="00FB3A36">
        <w:rPr>
          <w:highlight w:val="yellow"/>
        </w:rPr>
        <w:t xml:space="preserve"> </w:t>
      </w:r>
      <w:r w:rsidR="009D6089" w:rsidRPr="00FB3A36">
        <w:rPr>
          <w:highlight w:val="yellow"/>
        </w:rPr>
        <w:t xml:space="preserve">+ </w:t>
      </w:r>
      <w:proofErr w:type="spellStart"/>
      <w:r w:rsidR="009D6089" w:rsidRPr="00FB3A36">
        <w:rPr>
          <w:highlight w:val="yellow"/>
        </w:rPr>
        <w:t>P</w:t>
      </w:r>
      <w:r w:rsidR="009D6089" w:rsidRPr="00FB3A36">
        <w:rPr>
          <w:highlight w:val="yellow"/>
          <w:vertAlign w:val="subscript"/>
        </w:rPr>
        <w:t>aijt</w:t>
      </w:r>
      <w:proofErr w:type="spellEnd"/>
      <w:r w:rsidR="009D6089" w:rsidRPr="00FB3A36">
        <w:rPr>
          <w:highlight w:val="yellow"/>
        </w:rPr>
        <w:t xml:space="preserve"> </w:t>
      </w:r>
      <w:r w:rsidR="009E44A5" w:rsidRPr="00FB3A36">
        <w:rPr>
          <w:highlight w:val="yellow"/>
        </w:rPr>
        <w:t>+</w:t>
      </w:r>
      <w:r w:rsidRPr="00FB3A36">
        <w:rPr>
          <w:highlight w:val="yellow"/>
        </w:rPr>
        <w:t xml:space="preserve"> </w:t>
      </w:r>
      <w:r w:rsidR="009E44A5" w:rsidRPr="00FB3A36">
        <w:rPr>
          <w:highlight w:val="yellow"/>
        </w:rPr>
        <w:t>P</w:t>
      </w:r>
      <w:r w:rsidR="009E44A5" w:rsidRPr="00FB3A36">
        <w:rPr>
          <w:highlight w:val="yellow"/>
          <w:vertAlign w:val="subscript"/>
        </w:rPr>
        <w:t>-</w:t>
      </w:r>
      <w:proofErr w:type="spellStart"/>
      <w:r w:rsidR="009E44A5" w:rsidRPr="00FB3A36">
        <w:rPr>
          <w:highlight w:val="yellow"/>
          <w:vertAlign w:val="subscript"/>
        </w:rPr>
        <w:t>cijt</w:t>
      </w:r>
      <w:proofErr w:type="spellEnd"/>
      <w:r w:rsidR="009E44A5" w:rsidRPr="00FB3A36">
        <w:rPr>
          <w:highlight w:val="yellow"/>
        </w:rPr>
        <w:t xml:space="preserve"> +P</w:t>
      </w:r>
      <w:r w:rsidRPr="00FB3A36">
        <w:rPr>
          <w:highlight w:val="yellow"/>
          <w:vertAlign w:val="subscript"/>
        </w:rPr>
        <w:t>-</w:t>
      </w:r>
      <w:proofErr w:type="spellStart"/>
      <w:r w:rsidRPr="00FB3A36">
        <w:rPr>
          <w:highlight w:val="yellow"/>
          <w:vertAlign w:val="subscript"/>
        </w:rPr>
        <w:t>aijt</w:t>
      </w:r>
      <w:proofErr w:type="spellEnd"/>
      <w:r w:rsidRPr="00FB3A36">
        <w:rPr>
          <w:highlight w:val="yellow"/>
        </w:rPr>
        <w:t xml:space="preserve"> + </w:t>
      </w:r>
      <w:proofErr w:type="spellStart"/>
      <w:r w:rsidRPr="00FB3A36">
        <w:rPr>
          <w:highlight w:val="yellow"/>
        </w:rPr>
        <w:t>e</w:t>
      </w:r>
      <w:r w:rsidRPr="00FB3A36">
        <w:rPr>
          <w:highlight w:val="yellow"/>
          <w:vertAlign w:val="subscript"/>
        </w:rPr>
        <w:t>c</w:t>
      </w:r>
      <w:r w:rsidR="003E0CB9" w:rsidRPr="00FB3A36">
        <w:rPr>
          <w:highlight w:val="yellow"/>
          <w:vertAlign w:val="subscript"/>
        </w:rPr>
        <w:t>a</w:t>
      </w:r>
      <w:r w:rsidRPr="00FB3A36">
        <w:rPr>
          <w:highlight w:val="yellow"/>
          <w:vertAlign w:val="subscript"/>
        </w:rPr>
        <w:t>ijt</w:t>
      </w:r>
      <w:proofErr w:type="spellEnd"/>
    </w:p>
    <w:p w14:paraId="4C5D02B8" w14:textId="77777777" w:rsidR="00C609AA" w:rsidRPr="00F35F44" w:rsidRDefault="00C609AA" w:rsidP="00C609AA">
      <w:proofErr w:type="spellStart"/>
      <w:r w:rsidRPr="00F35F44">
        <w:t>L</w:t>
      </w:r>
      <w:r w:rsidRPr="00F35F44">
        <w:rPr>
          <w:vertAlign w:val="subscript"/>
        </w:rPr>
        <w:t>ijt</w:t>
      </w:r>
      <w:proofErr w:type="spellEnd"/>
      <w:r w:rsidRPr="00F35F44">
        <w:t>: lane-time fixed effect</w:t>
      </w:r>
    </w:p>
    <w:p w14:paraId="273E2D21" w14:textId="77777777" w:rsidR="00C609AA" w:rsidRPr="00F35F44" w:rsidRDefault="00C609AA" w:rsidP="00C609AA">
      <w:proofErr w:type="spellStart"/>
      <w:r>
        <w:t>C</w:t>
      </w:r>
      <w:r>
        <w:rPr>
          <w:vertAlign w:val="subscript"/>
        </w:rPr>
        <w:t>cij</w:t>
      </w:r>
      <w:proofErr w:type="spellEnd"/>
      <w:r w:rsidRPr="00F35F44">
        <w:t xml:space="preserve">: </w:t>
      </w:r>
      <w:r>
        <w:t>is a carrier-lane</w:t>
      </w:r>
      <w:r w:rsidRPr="00F35F44">
        <w:t xml:space="preserve"> fixed effect </w:t>
      </w:r>
    </w:p>
    <w:p w14:paraId="3137DD47" w14:textId="10757328" w:rsidR="00110204" w:rsidRDefault="00110204" w:rsidP="000D7A39">
      <w:proofErr w:type="spellStart"/>
      <w:r>
        <w:t>P</w:t>
      </w:r>
      <w:r>
        <w:rPr>
          <w:vertAlign w:val="subscript"/>
        </w:rPr>
        <w:t>cijt</w:t>
      </w:r>
      <w:proofErr w:type="spellEnd"/>
      <w:r>
        <w:t>:</w:t>
      </w:r>
      <w:r w:rsidR="000166E1">
        <w:t xml:space="preserve"> </w:t>
      </w:r>
      <w:r w:rsidR="002E63AD">
        <w:t xml:space="preserve">lane-level </w:t>
      </w:r>
      <w:r w:rsidR="000166E1">
        <w:t>market power of the carrier</w:t>
      </w:r>
    </w:p>
    <w:p w14:paraId="50E5086C" w14:textId="0422F893" w:rsidR="00110204" w:rsidRDefault="00110204" w:rsidP="000D7A39">
      <w:proofErr w:type="spellStart"/>
      <w:r>
        <w:lastRenderedPageBreak/>
        <w:t>P</w:t>
      </w:r>
      <w:r>
        <w:rPr>
          <w:vertAlign w:val="subscript"/>
        </w:rPr>
        <w:t>aijt</w:t>
      </w:r>
      <w:proofErr w:type="spellEnd"/>
      <w:r>
        <w:t>:</w:t>
      </w:r>
      <w:r w:rsidR="000166E1">
        <w:t xml:space="preserve"> </w:t>
      </w:r>
      <w:r w:rsidR="00B96CDB">
        <w:t xml:space="preserve">lane-level </w:t>
      </w:r>
      <w:r w:rsidR="000166E1">
        <w:t>market power of the alliance</w:t>
      </w:r>
    </w:p>
    <w:p w14:paraId="57A7F6C6" w14:textId="77B18DCA" w:rsidR="00110204" w:rsidRDefault="00110204" w:rsidP="000D7A39">
      <w:r>
        <w:t>P</w:t>
      </w:r>
      <w:r>
        <w:rPr>
          <w:vertAlign w:val="subscript"/>
        </w:rPr>
        <w:t>-</w:t>
      </w:r>
      <w:proofErr w:type="spellStart"/>
      <w:r>
        <w:rPr>
          <w:vertAlign w:val="subscript"/>
        </w:rPr>
        <w:t>cijt</w:t>
      </w:r>
      <w:proofErr w:type="spellEnd"/>
      <w:r>
        <w:t>:</w:t>
      </w:r>
      <w:r w:rsidR="000166E1">
        <w:t xml:space="preserve"> leave</w:t>
      </w:r>
      <w:r w:rsidR="00522415">
        <w:t>-</w:t>
      </w:r>
      <w:r w:rsidR="000166E1">
        <w:t xml:space="preserve">out </w:t>
      </w:r>
      <w:r w:rsidR="00B96CDB">
        <w:t xml:space="preserve">lane-level </w:t>
      </w:r>
      <w:r w:rsidR="000166E1">
        <w:t xml:space="preserve">market power of </w:t>
      </w:r>
      <w:r w:rsidR="00522415">
        <w:t>other carriers (</w:t>
      </w:r>
      <w:proofErr w:type="spellStart"/>
      <w:r w:rsidR="00522415">
        <w:t>hhi</w:t>
      </w:r>
      <w:proofErr w:type="spellEnd"/>
      <w:r w:rsidR="00522415">
        <w:t xml:space="preserve"> leave-out carrier c)</w:t>
      </w:r>
    </w:p>
    <w:p w14:paraId="33C5B80F" w14:textId="77777777" w:rsidR="008C55AB" w:rsidRDefault="00110204" w:rsidP="008C55AB">
      <w:r>
        <w:t>P</w:t>
      </w:r>
      <w:r>
        <w:rPr>
          <w:vertAlign w:val="subscript"/>
        </w:rPr>
        <w:t>-</w:t>
      </w:r>
      <w:proofErr w:type="spellStart"/>
      <w:r>
        <w:rPr>
          <w:vertAlign w:val="subscript"/>
        </w:rPr>
        <w:t>aijt</w:t>
      </w:r>
      <w:proofErr w:type="spellEnd"/>
      <w:r>
        <w:t>:</w:t>
      </w:r>
      <w:r w:rsidR="00522415">
        <w:t xml:space="preserve"> leave-out </w:t>
      </w:r>
      <w:r w:rsidR="00B96CDB">
        <w:t xml:space="preserve">lane-level </w:t>
      </w:r>
      <w:r w:rsidR="00522415">
        <w:t>market power of other alliances (</w:t>
      </w:r>
      <w:proofErr w:type="spellStart"/>
      <w:r w:rsidR="00522415">
        <w:t>hhi</w:t>
      </w:r>
      <w:proofErr w:type="spellEnd"/>
      <w:r w:rsidR="00522415">
        <w:t xml:space="preserve"> leave-out alliance a)</w:t>
      </w:r>
      <w:r w:rsidR="008C55AB">
        <w:t xml:space="preserve"> (</w:t>
      </w:r>
      <w:proofErr w:type="spellStart"/>
      <w:r w:rsidR="008C55AB">
        <w:t>hhi</w:t>
      </w:r>
      <w:proofErr w:type="spellEnd"/>
      <w:r w:rsidR="008C55AB">
        <w:t xml:space="preserve"> </w:t>
      </w:r>
      <w:proofErr w:type="spellStart"/>
      <w:r w:rsidR="008C55AB">
        <w:t>leaveout</w:t>
      </w:r>
      <w:proofErr w:type="spellEnd"/>
      <w:r w:rsidR="008C55AB">
        <w:t xml:space="preserve"> 2m = sum of squared shares of alliances, where shares are computed as a fraction of total volumes – 2m volumes, and the sum does not include 2m shares) </w:t>
      </w:r>
    </w:p>
    <w:p w14:paraId="2E92EEA7" w14:textId="4332DA10" w:rsidR="0072763A" w:rsidRPr="00110204" w:rsidRDefault="0072763A" w:rsidP="000D7A39"/>
    <w:p w14:paraId="29699F10" w14:textId="77777777" w:rsidR="007A350B" w:rsidRDefault="007A350B" w:rsidP="000D7A39"/>
    <w:p w14:paraId="18DBA9FB" w14:textId="33FA6E63" w:rsidR="00FB6C7F" w:rsidRDefault="00FA2EA9" w:rsidP="000D7A39">
      <w:r>
        <w:t>Consider port-level market power, and market power on substitute lanes and ports</w:t>
      </w:r>
    </w:p>
    <w:p w14:paraId="0CBD14BE" w14:textId="646B515C" w:rsidR="007A350B" w:rsidRDefault="007A350B" w:rsidP="007A350B">
      <w:proofErr w:type="spellStart"/>
      <w:r>
        <w:t>P</w:t>
      </w:r>
      <w:r>
        <w:rPr>
          <w:vertAlign w:val="subscript"/>
        </w:rPr>
        <w:t>cit</w:t>
      </w:r>
      <w:proofErr w:type="spellEnd"/>
      <w:r>
        <w:t xml:space="preserve">: market power of carrier c at U.S. port </w:t>
      </w:r>
      <w:proofErr w:type="spellStart"/>
      <w:r>
        <w:t>i</w:t>
      </w:r>
      <w:proofErr w:type="spellEnd"/>
      <w:r>
        <w:t xml:space="preserve"> in period t</w:t>
      </w:r>
    </w:p>
    <w:p w14:paraId="4CD18687" w14:textId="2B35F946" w:rsidR="007A350B" w:rsidRPr="003E531A" w:rsidRDefault="007A350B" w:rsidP="007A350B">
      <w:proofErr w:type="spellStart"/>
      <w:r>
        <w:t>P</w:t>
      </w:r>
      <w:r>
        <w:rPr>
          <w:vertAlign w:val="subscript"/>
        </w:rPr>
        <w:t>cjt</w:t>
      </w:r>
      <w:proofErr w:type="spellEnd"/>
      <w:r>
        <w:t xml:space="preserve">: market power of carrier </w:t>
      </w:r>
      <w:proofErr w:type="spellStart"/>
      <w:r>
        <w:t>c at</w:t>
      </w:r>
      <w:proofErr w:type="spellEnd"/>
      <w:r>
        <w:t xml:space="preserve"> foreign port j in period t</w:t>
      </w:r>
    </w:p>
    <w:p w14:paraId="1D22CA27" w14:textId="75CB4F15" w:rsidR="007A350B" w:rsidRDefault="007A350B" w:rsidP="007A350B">
      <w:r>
        <w:t>P</w:t>
      </w:r>
      <w:r>
        <w:rPr>
          <w:vertAlign w:val="subscript"/>
        </w:rPr>
        <w:t>c-</w:t>
      </w:r>
      <w:proofErr w:type="spellStart"/>
      <w:r w:rsidRPr="00F35F44">
        <w:rPr>
          <w:vertAlign w:val="subscript"/>
        </w:rPr>
        <w:t>ijt</w:t>
      </w:r>
      <w:proofErr w:type="spellEnd"/>
      <w:r w:rsidRPr="00F35F44">
        <w:t xml:space="preserve">: </w:t>
      </w:r>
      <w:r>
        <w:t xml:space="preserve">market power of carrier c </w:t>
      </w:r>
      <w:r w:rsidRPr="00F35F44">
        <w:t xml:space="preserve">on </w:t>
      </w:r>
      <w:r>
        <w:t xml:space="preserve">substitute </w:t>
      </w:r>
      <w:r w:rsidRPr="00F35F44">
        <w:t>lane</w:t>
      </w:r>
      <w:r>
        <w:t>s</w:t>
      </w:r>
      <w:r w:rsidRPr="00F35F44">
        <w:t xml:space="preserve"> </w:t>
      </w:r>
      <w:r>
        <w:t>-</w:t>
      </w:r>
      <w:proofErr w:type="spellStart"/>
      <w:r w:rsidRPr="00F35F44">
        <w:t>ij</w:t>
      </w:r>
      <w:proofErr w:type="spellEnd"/>
      <w:r w:rsidRPr="00F35F44">
        <w:t xml:space="preserve"> in period t</w:t>
      </w:r>
    </w:p>
    <w:p w14:paraId="5AB1FD3A" w14:textId="5A1510CD" w:rsidR="007A350B" w:rsidRDefault="007A350B" w:rsidP="007A350B">
      <w:r>
        <w:t>P</w:t>
      </w:r>
      <w:r>
        <w:rPr>
          <w:vertAlign w:val="subscript"/>
        </w:rPr>
        <w:t>c-</w:t>
      </w:r>
      <w:r w:rsidRPr="00F35F44">
        <w:rPr>
          <w:vertAlign w:val="subscript"/>
        </w:rPr>
        <w:t>it</w:t>
      </w:r>
      <w:r w:rsidRPr="00F35F44">
        <w:t xml:space="preserve">: </w:t>
      </w:r>
      <w:r>
        <w:t xml:space="preserve">market power of carrier </w:t>
      </w:r>
      <w:proofErr w:type="spellStart"/>
      <w:r>
        <w:t>c at</w:t>
      </w:r>
      <w:proofErr w:type="spellEnd"/>
      <w:r w:rsidRPr="00F35F44">
        <w:t xml:space="preserve"> </w:t>
      </w:r>
      <w:r>
        <w:t>substitute U.S. ports</w:t>
      </w:r>
      <w:r w:rsidRPr="00F35F44">
        <w:t xml:space="preserve"> </w:t>
      </w:r>
      <w:r>
        <w:t>-</w:t>
      </w:r>
      <w:proofErr w:type="spellStart"/>
      <w:r w:rsidRPr="00F35F44">
        <w:t>i</w:t>
      </w:r>
      <w:proofErr w:type="spellEnd"/>
      <w:r w:rsidRPr="00F35F44">
        <w:t xml:space="preserve"> in period t</w:t>
      </w:r>
    </w:p>
    <w:p w14:paraId="794C89B6" w14:textId="29DB3E43" w:rsidR="007A350B" w:rsidRDefault="007A350B" w:rsidP="007A350B">
      <w:r>
        <w:t>P</w:t>
      </w:r>
      <w:r>
        <w:rPr>
          <w:vertAlign w:val="subscript"/>
        </w:rPr>
        <w:t>c-</w:t>
      </w:r>
      <w:proofErr w:type="spellStart"/>
      <w:r>
        <w:rPr>
          <w:vertAlign w:val="subscript"/>
        </w:rPr>
        <w:t>j</w:t>
      </w:r>
      <w:r w:rsidRPr="00F35F44">
        <w:rPr>
          <w:vertAlign w:val="subscript"/>
        </w:rPr>
        <w:t>t</w:t>
      </w:r>
      <w:proofErr w:type="spellEnd"/>
      <w:r w:rsidRPr="00F35F44">
        <w:t xml:space="preserve">: </w:t>
      </w:r>
      <w:r>
        <w:t xml:space="preserve">market power of carrier </w:t>
      </w:r>
      <w:proofErr w:type="spellStart"/>
      <w:r>
        <w:t>c at</w:t>
      </w:r>
      <w:proofErr w:type="spellEnd"/>
      <w:r w:rsidRPr="00F35F44">
        <w:t xml:space="preserve"> </w:t>
      </w:r>
      <w:r>
        <w:t>substitute foreign ports</w:t>
      </w:r>
      <w:r w:rsidRPr="00F35F44">
        <w:t xml:space="preserve"> </w:t>
      </w:r>
      <w:r>
        <w:t>-j</w:t>
      </w:r>
      <w:r w:rsidRPr="00F35F44">
        <w:t xml:space="preserve"> in period t</w:t>
      </w:r>
    </w:p>
    <w:p w14:paraId="084BFDB0" w14:textId="03C4E7BA" w:rsidR="007A350B" w:rsidRDefault="007A350B" w:rsidP="007A350B">
      <w:r>
        <w:t>P</w:t>
      </w:r>
      <w:r>
        <w:rPr>
          <w:vertAlign w:val="subscript"/>
        </w:rPr>
        <w:t>-c-</w:t>
      </w:r>
      <w:proofErr w:type="spellStart"/>
      <w:r w:rsidRPr="00F35F44">
        <w:rPr>
          <w:vertAlign w:val="subscript"/>
        </w:rPr>
        <w:t>ijt</w:t>
      </w:r>
      <w:proofErr w:type="spellEnd"/>
      <w:r w:rsidRPr="00F35F44">
        <w:t xml:space="preserve">: </w:t>
      </w:r>
      <w:r>
        <w:t xml:space="preserve">market power leave-out carrier c </w:t>
      </w:r>
      <w:r w:rsidRPr="00F35F44">
        <w:t xml:space="preserve">on </w:t>
      </w:r>
      <w:r>
        <w:t xml:space="preserve">substitute </w:t>
      </w:r>
      <w:r w:rsidRPr="00F35F44">
        <w:t>lane</w:t>
      </w:r>
      <w:r>
        <w:t>s</w:t>
      </w:r>
      <w:r w:rsidRPr="00F35F44">
        <w:t xml:space="preserve"> </w:t>
      </w:r>
      <w:r>
        <w:t>-</w:t>
      </w:r>
      <w:proofErr w:type="spellStart"/>
      <w:r w:rsidRPr="00F35F44">
        <w:t>ij</w:t>
      </w:r>
      <w:proofErr w:type="spellEnd"/>
      <w:r w:rsidRPr="00F35F44">
        <w:t xml:space="preserve"> in period t</w:t>
      </w:r>
    </w:p>
    <w:p w14:paraId="664FF212" w14:textId="6B3B34B0" w:rsidR="007A350B" w:rsidRDefault="007A350B" w:rsidP="007A350B">
      <w:r>
        <w:t>P</w:t>
      </w:r>
      <w:r>
        <w:rPr>
          <w:vertAlign w:val="subscript"/>
        </w:rPr>
        <w:t>-c-</w:t>
      </w:r>
      <w:r w:rsidRPr="00F35F44">
        <w:rPr>
          <w:vertAlign w:val="subscript"/>
        </w:rPr>
        <w:t>it</w:t>
      </w:r>
      <w:r w:rsidRPr="00F35F44">
        <w:t xml:space="preserve">: </w:t>
      </w:r>
      <w:r>
        <w:t xml:space="preserve">market power leave-out carrier </w:t>
      </w:r>
      <w:proofErr w:type="spellStart"/>
      <w:r>
        <w:t>c at</w:t>
      </w:r>
      <w:proofErr w:type="spellEnd"/>
      <w:r w:rsidRPr="00F35F44">
        <w:t xml:space="preserve"> </w:t>
      </w:r>
      <w:r>
        <w:t>substitute U.S. ports</w:t>
      </w:r>
      <w:r w:rsidRPr="00F35F44">
        <w:t xml:space="preserve"> </w:t>
      </w:r>
      <w:r>
        <w:t>-</w:t>
      </w:r>
      <w:proofErr w:type="spellStart"/>
      <w:r w:rsidRPr="00F35F44">
        <w:t>i</w:t>
      </w:r>
      <w:proofErr w:type="spellEnd"/>
      <w:r w:rsidRPr="00F35F44">
        <w:t xml:space="preserve"> in period t</w:t>
      </w:r>
    </w:p>
    <w:p w14:paraId="24069207" w14:textId="500FE775" w:rsidR="007A350B" w:rsidRDefault="007A350B" w:rsidP="007A350B">
      <w:r>
        <w:t>P</w:t>
      </w:r>
      <w:r>
        <w:rPr>
          <w:vertAlign w:val="subscript"/>
        </w:rPr>
        <w:t>-c-</w:t>
      </w:r>
      <w:proofErr w:type="spellStart"/>
      <w:r>
        <w:rPr>
          <w:vertAlign w:val="subscript"/>
        </w:rPr>
        <w:t>j</w:t>
      </w:r>
      <w:r w:rsidRPr="00F35F44">
        <w:rPr>
          <w:vertAlign w:val="subscript"/>
        </w:rPr>
        <w:t>t</w:t>
      </w:r>
      <w:proofErr w:type="spellEnd"/>
      <w:r w:rsidRPr="00F35F44">
        <w:t xml:space="preserve">: </w:t>
      </w:r>
      <w:r>
        <w:t xml:space="preserve">market power leave-out carrier </w:t>
      </w:r>
      <w:proofErr w:type="spellStart"/>
      <w:r>
        <w:t>c at</w:t>
      </w:r>
      <w:proofErr w:type="spellEnd"/>
      <w:r w:rsidRPr="00F35F44">
        <w:t xml:space="preserve"> </w:t>
      </w:r>
      <w:r>
        <w:t>substitute foreign ports</w:t>
      </w:r>
      <w:r w:rsidRPr="00F35F44">
        <w:t xml:space="preserve"> </w:t>
      </w:r>
      <w:r>
        <w:t>-j</w:t>
      </w:r>
      <w:r w:rsidRPr="00F35F44">
        <w:t xml:space="preserve"> in period t</w:t>
      </w:r>
    </w:p>
    <w:p w14:paraId="7E834362" w14:textId="77777777" w:rsidR="007A350B" w:rsidRDefault="007A350B" w:rsidP="00FF10E7"/>
    <w:p w14:paraId="77C63C53" w14:textId="16D1825F" w:rsidR="00FF10E7" w:rsidRDefault="00FF10E7" w:rsidP="00FF10E7">
      <w:proofErr w:type="spellStart"/>
      <w:r>
        <w:t>P</w:t>
      </w:r>
      <w:r>
        <w:rPr>
          <w:vertAlign w:val="subscript"/>
        </w:rPr>
        <w:t>ait</w:t>
      </w:r>
      <w:proofErr w:type="spellEnd"/>
      <w:r>
        <w:t xml:space="preserve">: market power of alliance </w:t>
      </w:r>
      <w:proofErr w:type="spellStart"/>
      <w:r>
        <w:t>a</w:t>
      </w:r>
      <w:proofErr w:type="spellEnd"/>
      <w:r>
        <w:t xml:space="preserve"> at U.S. port </w:t>
      </w:r>
      <w:proofErr w:type="spellStart"/>
      <w:r>
        <w:t>i</w:t>
      </w:r>
      <w:proofErr w:type="spellEnd"/>
      <w:r>
        <w:t xml:space="preserve"> in period t</w:t>
      </w:r>
    </w:p>
    <w:p w14:paraId="0B0532FE" w14:textId="03ED6627" w:rsidR="00FF10E7" w:rsidRPr="003E531A" w:rsidRDefault="00FF10E7" w:rsidP="00FF10E7">
      <w:proofErr w:type="spellStart"/>
      <w:r>
        <w:t>P</w:t>
      </w:r>
      <w:r>
        <w:rPr>
          <w:vertAlign w:val="subscript"/>
        </w:rPr>
        <w:t>ajt</w:t>
      </w:r>
      <w:proofErr w:type="spellEnd"/>
      <w:r>
        <w:t xml:space="preserve">: market power of alliance </w:t>
      </w:r>
      <w:proofErr w:type="spellStart"/>
      <w:r>
        <w:t>a</w:t>
      </w:r>
      <w:proofErr w:type="spellEnd"/>
      <w:r>
        <w:t xml:space="preserve"> at foreign port j in period t</w:t>
      </w:r>
    </w:p>
    <w:p w14:paraId="0BD026EA" w14:textId="056A1AA1" w:rsidR="00025D6E" w:rsidRDefault="005716C7" w:rsidP="00025D6E">
      <w:r>
        <w:t>P</w:t>
      </w:r>
      <w:r w:rsidR="00025D6E">
        <w:rPr>
          <w:vertAlign w:val="subscript"/>
        </w:rPr>
        <w:t>a-</w:t>
      </w:r>
      <w:proofErr w:type="spellStart"/>
      <w:r w:rsidR="00025D6E" w:rsidRPr="00F35F44">
        <w:rPr>
          <w:vertAlign w:val="subscript"/>
        </w:rPr>
        <w:t>ijt</w:t>
      </w:r>
      <w:proofErr w:type="spellEnd"/>
      <w:r w:rsidR="00025D6E" w:rsidRPr="00F35F44">
        <w:t xml:space="preserve">: </w:t>
      </w:r>
      <w:r w:rsidR="00FF10E7">
        <w:t xml:space="preserve">market power </w:t>
      </w:r>
      <w:r w:rsidR="00025D6E">
        <w:t xml:space="preserve">of alliance </w:t>
      </w:r>
      <w:proofErr w:type="spellStart"/>
      <w:r w:rsidR="00025D6E">
        <w:t>a</w:t>
      </w:r>
      <w:proofErr w:type="spellEnd"/>
      <w:r w:rsidR="00025D6E">
        <w:t xml:space="preserve"> </w:t>
      </w:r>
      <w:r w:rsidR="00025D6E" w:rsidRPr="00F35F44">
        <w:t xml:space="preserve">on </w:t>
      </w:r>
      <w:r w:rsidR="00025D6E">
        <w:t xml:space="preserve">substitute </w:t>
      </w:r>
      <w:r w:rsidR="00025D6E" w:rsidRPr="00F35F44">
        <w:t>lane</w:t>
      </w:r>
      <w:r w:rsidR="00025D6E">
        <w:t>s</w:t>
      </w:r>
      <w:r w:rsidR="00025D6E" w:rsidRPr="00F35F44">
        <w:t xml:space="preserve"> </w:t>
      </w:r>
      <w:r w:rsidR="00025D6E">
        <w:t>-</w:t>
      </w:r>
      <w:proofErr w:type="spellStart"/>
      <w:r w:rsidR="00025D6E" w:rsidRPr="00F35F44">
        <w:t>ij</w:t>
      </w:r>
      <w:proofErr w:type="spellEnd"/>
      <w:r w:rsidR="00025D6E" w:rsidRPr="00F35F44">
        <w:t xml:space="preserve"> in period t</w:t>
      </w:r>
    </w:p>
    <w:p w14:paraId="4B7186A5" w14:textId="51407F86" w:rsidR="00025D6E" w:rsidRDefault="005716C7" w:rsidP="00025D6E">
      <w:r>
        <w:t>P</w:t>
      </w:r>
      <w:r w:rsidR="00025D6E">
        <w:rPr>
          <w:vertAlign w:val="subscript"/>
        </w:rPr>
        <w:t>a-</w:t>
      </w:r>
      <w:r w:rsidR="00025D6E" w:rsidRPr="00F35F44">
        <w:rPr>
          <w:vertAlign w:val="subscript"/>
        </w:rPr>
        <w:t>it</w:t>
      </w:r>
      <w:r w:rsidR="00025D6E" w:rsidRPr="00F35F44">
        <w:t xml:space="preserve">: </w:t>
      </w:r>
      <w:r w:rsidR="00FF10E7">
        <w:t xml:space="preserve">market power </w:t>
      </w:r>
      <w:r w:rsidR="00025D6E">
        <w:t xml:space="preserve">of alliance </w:t>
      </w:r>
      <w:proofErr w:type="spellStart"/>
      <w:r w:rsidR="00025D6E">
        <w:t>a</w:t>
      </w:r>
      <w:proofErr w:type="spellEnd"/>
      <w:r w:rsidR="00025D6E">
        <w:t xml:space="preserve"> </w:t>
      </w:r>
      <w:proofErr w:type="spellStart"/>
      <w:r w:rsidR="00025D6E">
        <w:t>at</w:t>
      </w:r>
      <w:proofErr w:type="spellEnd"/>
      <w:r w:rsidR="00025D6E" w:rsidRPr="00F35F44">
        <w:t xml:space="preserve"> </w:t>
      </w:r>
      <w:r w:rsidR="00025D6E">
        <w:t>substitute U.S. ports</w:t>
      </w:r>
      <w:r w:rsidR="00025D6E" w:rsidRPr="00F35F44">
        <w:t xml:space="preserve"> </w:t>
      </w:r>
      <w:r w:rsidR="00025D6E">
        <w:t>-</w:t>
      </w:r>
      <w:proofErr w:type="spellStart"/>
      <w:r w:rsidR="00025D6E" w:rsidRPr="00F35F44">
        <w:t>i</w:t>
      </w:r>
      <w:proofErr w:type="spellEnd"/>
      <w:r w:rsidR="00025D6E" w:rsidRPr="00F35F44">
        <w:t xml:space="preserve"> in period t</w:t>
      </w:r>
    </w:p>
    <w:p w14:paraId="5D474527" w14:textId="5411D6A2" w:rsidR="00025D6E" w:rsidRDefault="005716C7" w:rsidP="00025D6E">
      <w:r>
        <w:t>P</w:t>
      </w:r>
      <w:r w:rsidR="00025D6E">
        <w:rPr>
          <w:vertAlign w:val="subscript"/>
        </w:rPr>
        <w:t>a-</w:t>
      </w:r>
      <w:proofErr w:type="spellStart"/>
      <w:r w:rsidR="00025D6E">
        <w:rPr>
          <w:vertAlign w:val="subscript"/>
        </w:rPr>
        <w:t>j</w:t>
      </w:r>
      <w:r w:rsidR="00025D6E" w:rsidRPr="00F35F44">
        <w:rPr>
          <w:vertAlign w:val="subscript"/>
        </w:rPr>
        <w:t>t</w:t>
      </w:r>
      <w:proofErr w:type="spellEnd"/>
      <w:r w:rsidR="00025D6E" w:rsidRPr="00F35F44">
        <w:t xml:space="preserve">: </w:t>
      </w:r>
      <w:r w:rsidR="00FF10E7">
        <w:t xml:space="preserve">market power </w:t>
      </w:r>
      <w:r w:rsidR="00025D6E">
        <w:t xml:space="preserve">of alliance </w:t>
      </w:r>
      <w:proofErr w:type="spellStart"/>
      <w:r w:rsidR="00025D6E">
        <w:t>a</w:t>
      </w:r>
      <w:proofErr w:type="spellEnd"/>
      <w:r w:rsidR="00025D6E">
        <w:t xml:space="preserve"> </w:t>
      </w:r>
      <w:proofErr w:type="spellStart"/>
      <w:r w:rsidR="00025D6E">
        <w:t>at</w:t>
      </w:r>
      <w:proofErr w:type="spellEnd"/>
      <w:r w:rsidR="00025D6E" w:rsidRPr="00F35F44">
        <w:t xml:space="preserve"> </w:t>
      </w:r>
      <w:r w:rsidR="00025D6E">
        <w:t>substitute foreign ports</w:t>
      </w:r>
      <w:r w:rsidR="00025D6E" w:rsidRPr="00F35F44">
        <w:t xml:space="preserve"> </w:t>
      </w:r>
      <w:r w:rsidR="00025D6E">
        <w:t>-j</w:t>
      </w:r>
      <w:r w:rsidR="00025D6E" w:rsidRPr="00F35F44">
        <w:t xml:space="preserve"> in period t</w:t>
      </w:r>
    </w:p>
    <w:p w14:paraId="1234C183" w14:textId="657F9ED1" w:rsidR="00025D6E" w:rsidRDefault="005716C7" w:rsidP="00025D6E">
      <w:r>
        <w:t>P</w:t>
      </w:r>
      <w:r w:rsidR="00025D6E">
        <w:rPr>
          <w:vertAlign w:val="subscript"/>
        </w:rPr>
        <w:t>-a-</w:t>
      </w:r>
      <w:proofErr w:type="spellStart"/>
      <w:r w:rsidR="00025D6E" w:rsidRPr="00F35F44">
        <w:rPr>
          <w:vertAlign w:val="subscript"/>
        </w:rPr>
        <w:t>ijt</w:t>
      </w:r>
      <w:proofErr w:type="spellEnd"/>
      <w:r w:rsidR="00025D6E" w:rsidRPr="00F35F44">
        <w:t xml:space="preserve">: </w:t>
      </w:r>
      <w:r w:rsidR="00FF10E7">
        <w:t xml:space="preserve">market power </w:t>
      </w:r>
      <w:r w:rsidR="00025D6E">
        <w:t xml:space="preserve">leave-out alliance </w:t>
      </w:r>
      <w:proofErr w:type="spellStart"/>
      <w:r w:rsidR="00025D6E">
        <w:t>a</w:t>
      </w:r>
      <w:proofErr w:type="spellEnd"/>
      <w:r w:rsidR="00025D6E">
        <w:t xml:space="preserve"> </w:t>
      </w:r>
      <w:r w:rsidR="00025D6E" w:rsidRPr="00F35F44">
        <w:t xml:space="preserve">on </w:t>
      </w:r>
      <w:r w:rsidR="00025D6E">
        <w:t xml:space="preserve">substitute </w:t>
      </w:r>
      <w:r w:rsidR="00025D6E" w:rsidRPr="00F35F44">
        <w:t>lane</w:t>
      </w:r>
      <w:r w:rsidR="00025D6E">
        <w:t>s</w:t>
      </w:r>
      <w:r w:rsidR="00025D6E" w:rsidRPr="00F35F44">
        <w:t xml:space="preserve"> </w:t>
      </w:r>
      <w:r w:rsidR="00025D6E">
        <w:t>-</w:t>
      </w:r>
      <w:proofErr w:type="spellStart"/>
      <w:r w:rsidR="00025D6E" w:rsidRPr="00F35F44">
        <w:t>ij</w:t>
      </w:r>
      <w:proofErr w:type="spellEnd"/>
      <w:r w:rsidR="00025D6E" w:rsidRPr="00F35F44">
        <w:t xml:space="preserve"> in period t</w:t>
      </w:r>
    </w:p>
    <w:p w14:paraId="0CF077FD" w14:textId="5FED3F5C" w:rsidR="00025D6E" w:rsidRDefault="005716C7" w:rsidP="00025D6E">
      <w:r>
        <w:t>P</w:t>
      </w:r>
      <w:r w:rsidR="00025D6E">
        <w:rPr>
          <w:vertAlign w:val="subscript"/>
        </w:rPr>
        <w:t>-a-</w:t>
      </w:r>
      <w:r w:rsidR="00025D6E" w:rsidRPr="00F35F44">
        <w:rPr>
          <w:vertAlign w:val="subscript"/>
        </w:rPr>
        <w:t>it</w:t>
      </w:r>
      <w:r w:rsidR="00025D6E" w:rsidRPr="00F35F44">
        <w:t xml:space="preserve">: </w:t>
      </w:r>
      <w:r w:rsidR="00FF10E7">
        <w:t xml:space="preserve">market power </w:t>
      </w:r>
      <w:r w:rsidR="00025D6E">
        <w:t xml:space="preserve">leave-out alliance </w:t>
      </w:r>
      <w:proofErr w:type="spellStart"/>
      <w:r w:rsidR="00025D6E">
        <w:t>a</w:t>
      </w:r>
      <w:proofErr w:type="spellEnd"/>
      <w:r w:rsidR="00025D6E">
        <w:t xml:space="preserve"> </w:t>
      </w:r>
      <w:proofErr w:type="spellStart"/>
      <w:r w:rsidR="00025D6E">
        <w:t>at</w:t>
      </w:r>
      <w:proofErr w:type="spellEnd"/>
      <w:r w:rsidR="00025D6E" w:rsidRPr="00F35F44">
        <w:t xml:space="preserve"> </w:t>
      </w:r>
      <w:r w:rsidR="00025D6E">
        <w:t>substitute U.S. ports</w:t>
      </w:r>
      <w:r w:rsidR="00025D6E" w:rsidRPr="00F35F44">
        <w:t xml:space="preserve"> </w:t>
      </w:r>
      <w:r w:rsidR="00025D6E">
        <w:t>-</w:t>
      </w:r>
      <w:proofErr w:type="spellStart"/>
      <w:r w:rsidR="00025D6E" w:rsidRPr="00F35F44">
        <w:t>i</w:t>
      </w:r>
      <w:proofErr w:type="spellEnd"/>
      <w:r w:rsidR="00025D6E" w:rsidRPr="00F35F44">
        <w:t xml:space="preserve"> in period t</w:t>
      </w:r>
    </w:p>
    <w:p w14:paraId="0037DDA3" w14:textId="24F7E376" w:rsidR="00025D6E" w:rsidRDefault="005716C7" w:rsidP="00025D6E">
      <w:r>
        <w:t>P</w:t>
      </w:r>
      <w:r w:rsidR="00025D6E">
        <w:rPr>
          <w:vertAlign w:val="subscript"/>
        </w:rPr>
        <w:t>-a-</w:t>
      </w:r>
      <w:proofErr w:type="spellStart"/>
      <w:r w:rsidR="00025D6E">
        <w:rPr>
          <w:vertAlign w:val="subscript"/>
        </w:rPr>
        <w:t>j</w:t>
      </w:r>
      <w:r w:rsidR="00025D6E" w:rsidRPr="00F35F44">
        <w:rPr>
          <w:vertAlign w:val="subscript"/>
        </w:rPr>
        <w:t>t</w:t>
      </w:r>
      <w:proofErr w:type="spellEnd"/>
      <w:r w:rsidR="00025D6E" w:rsidRPr="00F35F44">
        <w:t xml:space="preserve">: </w:t>
      </w:r>
      <w:r w:rsidR="00FF10E7">
        <w:t xml:space="preserve">market power </w:t>
      </w:r>
      <w:r w:rsidR="00025D6E">
        <w:t xml:space="preserve">leave-out alliance </w:t>
      </w:r>
      <w:proofErr w:type="spellStart"/>
      <w:r w:rsidR="00025D6E">
        <w:t>a</w:t>
      </w:r>
      <w:proofErr w:type="spellEnd"/>
      <w:r w:rsidR="00025D6E">
        <w:t xml:space="preserve"> </w:t>
      </w:r>
      <w:proofErr w:type="spellStart"/>
      <w:r w:rsidR="00025D6E">
        <w:t>at</w:t>
      </w:r>
      <w:proofErr w:type="spellEnd"/>
      <w:r w:rsidR="00025D6E" w:rsidRPr="00F35F44">
        <w:t xml:space="preserve"> </w:t>
      </w:r>
      <w:r w:rsidR="00025D6E">
        <w:t>substitute foreign ports</w:t>
      </w:r>
      <w:r w:rsidR="00025D6E" w:rsidRPr="00F35F44">
        <w:t xml:space="preserve"> </w:t>
      </w:r>
      <w:r w:rsidR="00025D6E">
        <w:t>-j</w:t>
      </w:r>
      <w:r w:rsidR="00025D6E" w:rsidRPr="00F35F44">
        <w:t xml:space="preserve"> in period t</w:t>
      </w:r>
    </w:p>
    <w:p w14:paraId="213D553E" w14:textId="77777777" w:rsidR="002964D7" w:rsidRDefault="002964D7" w:rsidP="000D7A39"/>
    <w:p w14:paraId="723296B5" w14:textId="77777777" w:rsidR="00025D6E" w:rsidRDefault="00025D6E" w:rsidP="000D7A39"/>
    <w:p w14:paraId="65079FAB" w14:textId="3D4CE96E" w:rsidR="000B31A2" w:rsidRDefault="000B31A2" w:rsidP="000B31A2">
      <w:r>
        <w:t>Data shape:</w:t>
      </w:r>
      <w:r w:rsidR="004B61FD" w:rsidRPr="004B61FD">
        <w:t xml:space="preserve"> </w:t>
      </w:r>
      <w:r w:rsidR="004B61FD">
        <w:t xml:space="preserve">one row for each carrier, lane, time period; market power of each alliance on each lane; need to fill ‘missing’ zeros to capture switching (alliance activity may drive volumes to or from zero); don’t need to fill ‘missing’ zeros if we are interested in the impact of alliance activity conditioned on non-zero carrier-lane-month </w:t>
      </w:r>
      <w:proofErr w:type="spellStart"/>
      <w:r w:rsidR="004B61FD">
        <w:t>teus</w:t>
      </w:r>
      <w:proofErr w:type="spellEnd"/>
      <w:r w:rsidR="004B61FD">
        <w:t>.</w:t>
      </w:r>
    </w:p>
    <w:p w14:paraId="239415E7" w14:textId="77777777" w:rsidR="004B61FD" w:rsidRDefault="004B61FD" w:rsidP="000B31A2"/>
    <w:p w14:paraId="33059F0B" w14:textId="77777777" w:rsidR="003052E6" w:rsidRDefault="003052E6" w:rsidP="003052E6">
      <w:r>
        <w:t>Identification:</w:t>
      </w:r>
    </w:p>
    <w:p w14:paraId="243226C2" w14:textId="77777777" w:rsidR="003052E6" w:rsidRDefault="003052E6" w:rsidP="000D7A39"/>
    <w:p w14:paraId="5959D789" w14:textId="48F30195" w:rsidR="00AA0142" w:rsidRDefault="00AA0142" w:rsidP="000D7A39">
      <w:r>
        <w:t xml:space="preserve">Are the </w:t>
      </w:r>
      <w:r w:rsidR="007F50CD">
        <w:t>e</w:t>
      </w:r>
      <w:r>
        <w:t>ffects of</w:t>
      </w:r>
      <w:r w:rsidR="00E2028D">
        <w:t xml:space="preserve"> market power mediated through the incidence of an alliance operated vessel, or does it persist</w:t>
      </w:r>
      <w:r>
        <w:t xml:space="preserve"> on lanes or in periods without an alliance-operated vessel?</w:t>
      </w:r>
    </w:p>
    <w:p w14:paraId="7B1A1D72" w14:textId="77777777" w:rsidR="003052E6" w:rsidRDefault="003052E6" w:rsidP="007F50CD"/>
    <w:p w14:paraId="74B1D3F5" w14:textId="6B321345" w:rsidR="007F50CD" w:rsidRPr="00F35F44" w:rsidRDefault="007F50CD" w:rsidP="007F50CD">
      <w:pPr>
        <w:rPr>
          <w:vertAlign w:val="subscript"/>
        </w:rPr>
      </w:pPr>
      <w:proofErr w:type="spellStart"/>
      <w:r w:rsidRPr="00F35F44">
        <w:t>Y</w:t>
      </w:r>
      <w:r>
        <w:rPr>
          <w:vertAlign w:val="subscript"/>
        </w:rPr>
        <w:t>ca</w:t>
      </w:r>
      <w:r w:rsidRPr="00F35F44">
        <w:rPr>
          <w:vertAlign w:val="subscript"/>
        </w:rPr>
        <w:t>ijt</w:t>
      </w:r>
      <w:proofErr w:type="spellEnd"/>
      <w:r w:rsidRPr="00F35F44">
        <w:t xml:space="preserve"> = b</w:t>
      </w:r>
      <w:r w:rsidRPr="00F35F44">
        <w:rPr>
          <w:vertAlign w:val="subscript"/>
        </w:rPr>
        <w:t>0</w:t>
      </w:r>
      <w:r w:rsidRPr="00F35F44">
        <w:t xml:space="preserve"> + </w:t>
      </w:r>
      <w:proofErr w:type="spellStart"/>
      <w:r>
        <w:t>C</w:t>
      </w:r>
      <w:r>
        <w:rPr>
          <w:vertAlign w:val="subscript"/>
        </w:rPr>
        <w:t>cij</w:t>
      </w:r>
      <w:proofErr w:type="spellEnd"/>
      <w:r w:rsidRPr="00F35F44">
        <w:rPr>
          <w:vertAlign w:val="subscript"/>
        </w:rPr>
        <w:t xml:space="preserve"> </w:t>
      </w:r>
      <w:r w:rsidRPr="00F35F44">
        <w:t xml:space="preserve">+ </w:t>
      </w:r>
      <w:proofErr w:type="spellStart"/>
      <w:r w:rsidRPr="00F35F44">
        <w:t>L</w:t>
      </w:r>
      <w:r w:rsidRPr="00F35F44">
        <w:rPr>
          <w:vertAlign w:val="subscript"/>
        </w:rPr>
        <w:t>ijt</w:t>
      </w:r>
      <w:proofErr w:type="spellEnd"/>
      <w:r w:rsidRPr="00F35F44">
        <w:t xml:space="preserve"> +</w:t>
      </w:r>
      <w:r>
        <w:t xml:space="preserve"> </w:t>
      </w:r>
      <w:proofErr w:type="spellStart"/>
      <w:r>
        <w:t>P</w:t>
      </w:r>
      <w:r>
        <w:rPr>
          <w:vertAlign w:val="subscript"/>
        </w:rPr>
        <w:t>cijt</w:t>
      </w:r>
      <w:proofErr w:type="spellEnd"/>
      <w:r>
        <w:t xml:space="preserve"> + </w:t>
      </w:r>
      <w:proofErr w:type="spellStart"/>
      <w:r>
        <w:t>P</w:t>
      </w:r>
      <w:r>
        <w:rPr>
          <w:vertAlign w:val="subscript"/>
        </w:rPr>
        <w:t>aijt</w:t>
      </w:r>
      <w:proofErr w:type="spellEnd"/>
      <w:r>
        <w:t xml:space="preserve"> + P</w:t>
      </w:r>
      <w:r>
        <w:rPr>
          <w:vertAlign w:val="subscript"/>
        </w:rPr>
        <w:t>-</w:t>
      </w:r>
      <w:proofErr w:type="spellStart"/>
      <w:r>
        <w:rPr>
          <w:vertAlign w:val="subscript"/>
        </w:rPr>
        <w:t>cijt</w:t>
      </w:r>
      <w:proofErr w:type="spellEnd"/>
      <w:r>
        <w:t xml:space="preserve"> +P</w:t>
      </w:r>
      <w:r>
        <w:rPr>
          <w:vertAlign w:val="subscript"/>
        </w:rPr>
        <w:t>-</w:t>
      </w:r>
      <w:proofErr w:type="spellStart"/>
      <w:r>
        <w:rPr>
          <w:vertAlign w:val="subscript"/>
        </w:rPr>
        <w:t>aijt</w:t>
      </w:r>
      <w:proofErr w:type="spellEnd"/>
      <w:r>
        <w:t xml:space="preserve"> </w:t>
      </w:r>
      <w:r w:rsidRPr="00F35F44">
        <w:t>+</w:t>
      </w:r>
      <w:r>
        <w:t xml:space="preserve"> </w:t>
      </w:r>
      <w:proofErr w:type="spellStart"/>
      <w:r w:rsidR="009D751A" w:rsidRPr="00F35F44">
        <w:t>A</w:t>
      </w:r>
      <w:r w:rsidR="009D751A">
        <w:rPr>
          <w:vertAlign w:val="subscript"/>
        </w:rPr>
        <w:t>a</w:t>
      </w:r>
      <w:r w:rsidR="009D751A" w:rsidRPr="00F35F44">
        <w:rPr>
          <w:vertAlign w:val="subscript"/>
        </w:rPr>
        <w:t>ijt</w:t>
      </w:r>
      <w:proofErr w:type="spellEnd"/>
      <w:r w:rsidR="009D751A">
        <w:t>*</w:t>
      </w:r>
      <w:proofErr w:type="spellStart"/>
      <w:r>
        <w:t>P</w:t>
      </w:r>
      <w:r>
        <w:rPr>
          <w:vertAlign w:val="subscript"/>
        </w:rPr>
        <w:t>cijt</w:t>
      </w:r>
      <w:proofErr w:type="spellEnd"/>
      <w:r>
        <w:t xml:space="preserve"> + </w:t>
      </w:r>
      <w:proofErr w:type="spellStart"/>
      <w:r w:rsidR="009F0471" w:rsidRPr="00F35F44">
        <w:t>A</w:t>
      </w:r>
      <w:r w:rsidR="009F0471">
        <w:rPr>
          <w:vertAlign w:val="subscript"/>
        </w:rPr>
        <w:t>a</w:t>
      </w:r>
      <w:r w:rsidR="009F0471" w:rsidRPr="00F35F44">
        <w:rPr>
          <w:vertAlign w:val="subscript"/>
        </w:rPr>
        <w:t>ijt</w:t>
      </w:r>
      <w:proofErr w:type="spellEnd"/>
      <w:r w:rsidR="009F0471">
        <w:t>*</w:t>
      </w:r>
      <w:proofErr w:type="spellStart"/>
      <w:r>
        <w:t>P</w:t>
      </w:r>
      <w:r>
        <w:rPr>
          <w:vertAlign w:val="subscript"/>
        </w:rPr>
        <w:t>aijt</w:t>
      </w:r>
      <w:proofErr w:type="spellEnd"/>
      <w:r>
        <w:t xml:space="preserve"> + </w:t>
      </w:r>
      <w:r w:rsidR="00E441A9" w:rsidRPr="00F35F44">
        <w:t>A</w:t>
      </w:r>
      <w:r w:rsidR="00E441A9">
        <w:rPr>
          <w:vertAlign w:val="subscript"/>
        </w:rPr>
        <w:t>-</w:t>
      </w:r>
      <w:proofErr w:type="spellStart"/>
      <w:r w:rsidR="00E441A9">
        <w:rPr>
          <w:vertAlign w:val="subscript"/>
        </w:rPr>
        <w:t>a</w:t>
      </w:r>
      <w:r w:rsidR="00E441A9" w:rsidRPr="00F35F44">
        <w:rPr>
          <w:vertAlign w:val="subscript"/>
        </w:rPr>
        <w:t>ijt</w:t>
      </w:r>
      <w:proofErr w:type="spellEnd"/>
      <w:r w:rsidR="00E441A9">
        <w:t>*</w:t>
      </w:r>
      <w:r>
        <w:t>P</w:t>
      </w:r>
      <w:r>
        <w:rPr>
          <w:vertAlign w:val="subscript"/>
        </w:rPr>
        <w:t>-</w:t>
      </w:r>
      <w:proofErr w:type="spellStart"/>
      <w:r>
        <w:rPr>
          <w:vertAlign w:val="subscript"/>
        </w:rPr>
        <w:t>cijt</w:t>
      </w:r>
      <w:proofErr w:type="spellEnd"/>
      <w:r>
        <w:t xml:space="preserve"> +</w:t>
      </w:r>
      <w:r w:rsidR="00E441A9" w:rsidRPr="00E441A9">
        <w:t xml:space="preserve"> </w:t>
      </w:r>
      <w:r w:rsidR="00E441A9" w:rsidRPr="00F35F44">
        <w:t>A</w:t>
      </w:r>
      <w:r w:rsidR="00E441A9">
        <w:rPr>
          <w:vertAlign w:val="subscript"/>
        </w:rPr>
        <w:t>-</w:t>
      </w:r>
      <w:proofErr w:type="spellStart"/>
      <w:r w:rsidR="00E441A9">
        <w:rPr>
          <w:vertAlign w:val="subscript"/>
        </w:rPr>
        <w:t>a</w:t>
      </w:r>
      <w:r w:rsidR="00E441A9" w:rsidRPr="00F35F44">
        <w:rPr>
          <w:vertAlign w:val="subscript"/>
        </w:rPr>
        <w:t>ijt</w:t>
      </w:r>
      <w:proofErr w:type="spellEnd"/>
      <w:r w:rsidR="00E441A9">
        <w:t>*</w:t>
      </w:r>
      <w:r>
        <w:t>P</w:t>
      </w:r>
      <w:r>
        <w:rPr>
          <w:vertAlign w:val="subscript"/>
        </w:rPr>
        <w:t>-</w:t>
      </w:r>
      <w:proofErr w:type="spellStart"/>
      <w:r>
        <w:rPr>
          <w:vertAlign w:val="subscript"/>
        </w:rPr>
        <w:t>aijt</w:t>
      </w:r>
      <w:proofErr w:type="spellEnd"/>
      <w:r>
        <w:t xml:space="preserve"> </w:t>
      </w:r>
      <w:r w:rsidRPr="00F35F44">
        <w:t xml:space="preserve">+ </w:t>
      </w:r>
      <w:proofErr w:type="spellStart"/>
      <w:r w:rsidRPr="00F35F44">
        <w:t>e</w:t>
      </w:r>
      <w:r>
        <w:rPr>
          <w:vertAlign w:val="subscript"/>
        </w:rPr>
        <w:t>ca</w:t>
      </w:r>
      <w:r w:rsidRPr="00F35F44">
        <w:rPr>
          <w:vertAlign w:val="subscript"/>
        </w:rPr>
        <w:t>ijt</w:t>
      </w:r>
      <w:proofErr w:type="spellEnd"/>
    </w:p>
    <w:p w14:paraId="651D5091" w14:textId="77777777" w:rsidR="007F50CD" w:rsidRPr="00F35F44" w:rsidRDefault="007F50CD" w:rsidP="007F50CD">
      <w:proofErr w:type="spellStart"/>
      <w:r w:rsidRPr="00F35F44">
        <w:t>L</w:t>
      </w:r>
      <w:r w:rsidRPr="00F35F44">
        <w:rPr>
          <w:vertAlign w:val="subscript"/>
        </w:rPr>
        <w:t>ijt</w:t>
      </w:r>
      <w:proofErr w:type="spellEnd"/>
      <w:r w:rsidRPr="00F35F44">
        <w:t>: lane-time fixed effect</w:t>
      </w:r>
    </w:p>
    <w:p w14:paraId="30A8C08A" w14:textId="77777777" w:rsidR="007F50CD" w:rsidRPr="00F35F44" w:rsidRDefault="007F50CD" w:rsidP="007F50CD">
      <w:proofErr w:type="spellStart"/>
      <w:r>
        <w:t>C</w:t>
      </w:r>
      <w:r>
        <w:rPr>
          <w:vertAlign w:val="subscript"/>
        </w:rPr>
        <w:t>cij</w:t>
      </w:r>
      <w:proofErr w:type="spellEnd"/>
      <w:r w:rsidRPr="00F35F44">
        <w:t xml:space="preserve">: </w:t>
      </w:r>
      <w:r>
        <w:t>is a carrier-lane</w:t>
      </w:r>
      <w:r w:rsidRPr="00F35F44">
        <w:t xml:space="preserve"> fixed effect </w:t>
      </w:r>
    </w:p>
    <w:p w14:paraId="54EF3D42" w14:textId="77777777" w:rsidR="007F50CD" w:rsidRDefault="007F50CD" w:rsidP="007F50CD">
      <w:proofErr w:type="spellStart"/>
      <w:r>
        <w:t>P</w:t>
      </w:r>
      <w:r>
        <w:rPr>
          <w:vertAlign w:val="subscript"/>
        </w:rPr>
        <w:t>cijt</w:t>
      </w:r>
      <w:proofErr w:type="spellEnd"/>
      <w:r>
        <w:t>: market power of the carrier</w:t>
      </w:r>
    </w:p>
    <w:p w14:paraId="790DDF9F" w14:textId="77777777" w:rsidR="007F50CD" w:rsidRDefault="007F50CD" w:rsidP="007F50CD">
      <w:proofErr w:type="spellStart"/>
      <w:r>
        <w:t>P</w:t>
      </w:r>
      <w:r>
        <w:rPr>
          <w:vertAlign w:val="subscript"/>
        </w:rPr>
        <w:t>aijt</w:t>
      </w:r>
      <w:proofErr w:type="spellEnd"/>
      <w:r>
        <w:t>: market power of the alliance</w:t>
      </w:r>
    </w:p>
    <w:p w14:paraId="2448BE04" w14:textId="77777777" w:rsidR="007F50CD" w:rsidRDefault="007F50CD" w:rsidP="007F50CD">
      <w:r>
        <w:t>P</w:t>
      </w:r>
      <w:r>
        <w:rPr>
          <w:vertAlign w:val="subscript"/>
        </w:rPr>
        <w:t>-</w:t>
      </w:r>
      <w:proofErr w:type="spellStart"/>
      <w:r>
        <w:rPr>
          <w:vertAlign w:val="subscript"/>
        </w:rPr>
        <w:t>cijt</w:t>
      </w:r>
      <w:proofErr w:type="spellEnd"/>
      <w:r>
        <w:t>: leave-out market power of other carriers (</w:t>
      </w:r>
      <w:proofErr w:type="spellStart"/>
      <w:r>
        <w:t>hhi</w:t>
      </w:r>
      <w:proofErr w:type="spellEnd"/>
      <w:r>
        <w:t xml:space="preserve"> leave-out carrier c)</w:t>
      </w:r>
    </w:p>
    <w:p w14:paraId="15AE5E9F" w14:textId="77777777" w:rsidR="007F50CD" w:rsidRPr="00110204" w:rsidRDefault="007F50CD" w:rsidP="007F50CD">
      <w:r>
        <w:t>P</w:t>
      </w:r>
      <w:r>
        <w:rPr>
          <w:vertAlign w:val="subscript"/>
        </w:rPr>
        <w:t>-</w:t>
      </w:r>
      <w:proofErr w:type="spellStart"/>
      <w:r>
        <w:rPr>
          <w:vertAlign w:val="subscript"/>
        </w:rPr>
        <w:t>aijt</w:t>
      </w:r>
      <w:proofErr w:type="spellEnd"/>
      <w:r>
        <w:t>: leave-out market power of other alliances (</w:t>
      </w:r>
      <w:proofErr w:type="spellStart"/>
      <w:r>
        <w:t>hhi</w:t>
      </w:r>
      <w:proofErr w:type="spellEnd"/>
      <w:r>
        <w:t xml:space="preserve"> leave-out alliance a)</w:t>
      </w:r>
    </w:p>
    <w:p w14:paraId="1BD1EF1E" w14:textId="465432AE" w:rsidR="00C50E36" w:rsidRDefault="00C50E36" w:rsidP="00C50E36">
      <w:proofErr w:type="spellStart"/>
      <w:r w:rsidRPr="00F35F44">
        <w:lastRenderedPageBreak/>
        <w:t>A</w:t>
      </w:r>
      <w:r>
        <w:rPr>
          <w:vertAlign w:val="subscript"/>
        </w:rPr>
        <w:t>a</w:t>
      </w:r>
      <w:r w:rsidRPr="00F35F44">
        <w:rPr>
          <w:vertAlign w:val="subscript"/>
        </w:rPr>
        <w:t>ijt</w:t>
      </w:r>
      <w:proofErr w:type="spellEnd"/>
      <w:r w:rsidRPr="00F35F44">
        <w:t xml:space="preserve">: indicator =1 if </w:t>
      </w:r>
      <w:r>
        <w:t>a is an</w:t>
      </w:r>
      <w:r w:rsidRPr="00F35F44">
        <w:t xml:space="preserve"> active </w:t>
      </w:r>
      <w:r>
        <w:t xml:space="preserve">alliance </w:t>
      </w:r>
      <w:r w:rsidRPr="00F35F44">
        <w:t xml:space="preserve">on lane </w:t>
      </w:r>
      <w:proofErr w:type="spellStart"/>
      <w:r w:rsidRPr="00F35F44">
        <w:t>ij</w:t>
      </w:r>
      <w:proofErr w:type="spellEnd"/>
      <w:r w:rsidRPr="00F35F44">
        <w:t xml:space="preserve"> in period t</w:t>
      </w:r>
    </w:p>
    <w:p w14:paraId="4E2BC723" w14:textId="63F2FEC5" w:rsidR="00AA0142" w:rsidRDefault="00E441A9" w:rsidP="000D7A39">
      <w:r w:rsidRPr="00F35F44">
        <w:t>A</w:t>
      </w:r>
      <w:r>
        <w:rPr>
          <w:vertAlign w:val="subscript"/>
        </w:rPr>
        <w:t>-</w:t>
      </w:r>
      <w:proofErr w:type="spellStart"/>
      <w:r>
        <w:rPr>
          <w:vertAlign w:val="subscript"/>
        </w:rPr>
        <w:t>a</w:t>
      </w:r>
      <w:r w:rsidRPr="00F35F44">
        <w:rPr>
          <w:vertAlign w:val="subscript"/>
        </w:rPr>
        <w:t>ijt</w:t>
      </w:r>
      <w:proofErr w:type="spellEnd"/>
      <w:r>
        <w:t xml:space="preserve">: indicator=1 if </w:t>
      </w:r>
      <w:r w:rsidR="002F5287">
        <w:t xml:space="preserve">an alliance leave-out a is active on lane </w:t>
      </w:r>
      <w:proofErr w:type="spellStart"/>
      <w:r w:rsidR="002F5287">
        <w:t>ij</w:t>
      </w:r>
      <w:proofErr w:type="spellEnd"/>
      <w:r w:rsidR="002F5287">
        <w:t xml:space="preserve"> in period t</w:t>
      </w:r>
    </w:p>
    <w:p w14:paraId="559D897B" w14:textId="54099D09" w:rsidR="00CF2884" w:rsidRDefault="00CF2884" w:rsidP="000D7A39"/>
    <w:p w14:paraId="2F1A6252" w14:textId="75BB6CA0" w:rsidR="000B31A2" w:rsidRDefault="000B31A2" w:rsidP="000D7A39">
      <w:r>
        <w:t>Data shape:</w:t>
      </w:r>
    </w:p>
    <w:p w14:paraId="464AD617" w14:textId="3F6C5361" w:rsidR="00E96F5F" w:rsidRDefault="003052E6" w:rsidP="00DA0835">
      <w:r>
        <w:t>Identification:</w:t>
      </w:r>
    </w:p>
    <w:p w14:paraId="029959B0" w14:textId="77777777" w:rsidR="003052E6" w:rsidRDefault="003052E6" w:rsidP="00DA0835"/>
    <w:p w14:paraId="6C3225A4" w14:textId="1B5575FD" w:rsidR="005F6435" w:rsidRDefault="00193D79" w:rsidP="00DA0835">
      <w:r>
        <w:t>How does lane-month alliance activity affect lane-</w:t>
      </w:r>
      <w:r w:rsidR="00D116AF">
        <w:t>month</w:t>
      </w:r>
      <w:r>
        <w:t xml:space="preserve"> outcomes?</w:t>
      </w:r>
    </w:p>
    <w:p w14:paraId="1B316DFF" w14:textId="047E8EFB" w:rsidR="005F6435" w:rsidRDefault="00E512FA" w:rsidP="00E512FA">
      <w:pPr>
        <w:pStyle w:val="ListParagraph"/>
        <w:numPr>
          <w:ilvl w:val="0"/>
          <w:numId w:val="12"/>
        </w:numPr>
      </w:pPr>
      <w:r>
        <w:t>Measures</w:t>
      </w:r>
    </w:p>
    <w:p w14:paraId="7D71B6FD" w14:textId="3AD07CB9" w:rsidR="003942E6" w:rsidRDefault="003942E6" w:rsidP="003942E6">
      <w:pPr>
        <w:pStyle w:val="ListParagraph"/>
        <w:numPr>
          <w:ilvl w:val="1"/>
          <w:numId w:val="12"/>
        </w:numPr>
      </w:pPr>
      <w:r>
        <w:t>Incidence of alliance operated vessels</w:t>
      </w:r>
    </w:p>
    <w:p w14:paraId="2647AD0A" w14:textId="1C9A6805" w:rsidR="003942E6" w:rsidRDefault="003942E6" w:rsidP="003942E6">
      <w:pPr>
        <w:pStyle w:val="ListParagraph"/>
        <w:numPr>
          <w:ilvl w:val="1"/>
          <w:numId w:val="12"/>
        </w:numPr>
      </w:pPr>
      <w:r>
        <w:t>Number of alliance operated vessels</w:t>
      </w:r>
    </w:p>
    <w:p w14:paraId="11E4B026" w14:textId="3CE2F677" w:rsidR="00386AF2" w:rsidRPr="00602A07" w:rsidRDefault="00386AF2" w:rsidP="00386AF2">
      <w:pPr>
        <w:pStyle w:val="ListParagraph"/>
        <w:numPr>
          <w:ilvl w:val="1"/>
          <w:numId w:val="12"/>
        </w:numPr>
      </w:pPr>
      <w:r w:rsidRPr="00602A07">
        <w:t>Share of</w:t>
      </w:r>
      <w:r>
        <w:t xml:space="preserve"> </w:t>
      </w:r>
      <w:r w:rsidRPr="00602A07">
        <w:t>volumes on alliance operated vessels</w:t>
      </w:r>
    </w:p>
    <w:p w14:paraId="777E759F" w14:textId="77777777" w:rsidR="00281C01" w:rsidRPr="00602A07" w:rsidRDefault="00281C01" w:rsidP="00281C01">
      <w:pPr>
        <w:pStyle w:val="ListParagraph"/>
        <w:numPr>
          <w:ilvl w:val="1"/>
          <w:numId w:val="12"/>
        </w:numPr>
      </w:pPr>
      <w:r w:rsidRPr="00602A07">
        <w:t>Market power of alliance-operated vessels</w:t>
      </w:r>
    </w:p>
    <w:p w14:paraId="6F1BA062" w14:textId="482BD695" w:rsidR="00386AF2" w:rsidRDefault="00281C01" w:rsidP="00A6314E">
      <w:pPr>
        <w:pStyle w:val="ListParagraph"/>
        <w:numPr>
          <w:ilvl w:val="1"/>
          <w:numId w:val="12"/>
        </w:numPr>
      </w:pPr>
      <w:r w:rsidRPr="00602A07">
        <w:t>Market power of alliance</w:t>
      </w:r>
      <w:r>
        <w:t>s</w:t>
      </w:r>
      <w:r w:rsidRPr="00602A07">
        <w:t xml:space="preserve"> across all vessels</w:t>
      </w:r>
    </w:p>
    <w:p w14:paraId="6F54DF56" w14:textId="77777777" w:rsidR="00AE1CEA" w:rsidRDefault="00AE1CEA" w:rsidP="00AE1CEA">
      <w:pPr>
        <w:pStyle w:val="ListParagraph"/>
        <w:numPr>
          <w:ilvl w:val="0"/>
          <w:numId w:val="12"/>
        </w:numPr>
      </w:pPr>
      <w:r>
        <w:t>Outcomes</w:t>
      </w:r>
    </w:p>
    <w:p w14:paraId="2608D1B1" w14:textId="39332CB3" w:rsidR="00AE1CEA" w:rsidRDefault="00773744" w:rsidP="00AE1CEA">
      <w:pPr>
        <w:pStyle w:val="ListParagraph"/>
        <w:numPr>
          <w:ilvl w:val="1"/>
          <w:numId w:val="12"/>
        </w:numPr>
      </w:pPr>
      <w:r>
        <w:t>M</w:t>
      </w:r>
      <w:r w:rsidR="00AE1CEA">
        <w:t>ore volumes?</w:t>
      </w:r>
    </w:p>
    <w:p w14:paraId="3B61390F" w14:textId="4470BE33" w:rsidR="00AE1CEA" w:rsidRDefault="00773744" w:rsidP="00AE1CEA">
      <w:pPr>
        <w:pStyle w:val="ListParagraph"/>
        <w:numPr>
          <w:ilvl w:val="1"/>
          <w:numId w:val="12"/>
        </w:numPr>
      </w:pPr>
      <w:r>
        <w:t>D</w:t>
      </w:r>
      <w:r w:rsidR="00AE1CEA">
        <w:t>ifferent cargo types?</w:t>
      </w:r>
    </w:p>
    <w:p w14:paraId="1BD6D269" w14:textId="0DA58E59" w:rsidR="00AE1CEA" w:rsidRDefault="00773744" w:rsidP="00AE1CEA">
      <w:pPr>
        <w:pStyle w:val="ListParagraph"/>
        <w:numPr>
          <w:ilvl w:val="1"/>
          <w:numId w:val="12"/>
        </w:numPr>
      </w:pPr>
      <w:r>
        <w:t>M</w:t>
      </w:r>
      <w:r w:rsidR="00AE1CEA">
        <w:t>ore</w:t>
      </w:r>
      <w:r>
        <w:t xml:space="preserve"> shared</w:t>
      </w:r>
      <w:r w:rsidR="00AE1CEA">
        <w:t xml:space="preserve"> cargo? </w:t>
      </w:r>
    </w:p>
    <w:p w14:paraId="1B52D772" w14:textId="2D476648" w:rsidR="00AE1CEA" w:rsidRDefault="00773744" w:rsidP="00AE1CEA">
      <w:pPr>
        <w:pStyle w:val="ListParagraph"/>
        <w:numPr>
          <w:ilvl w:val="1"/>
          <w:numId w:val="12"/>
        </w:numPr>
      </w:pPr>
      <w:r>
        <w:t>L</w:t>
      </w:r>
      <w:r w:rsidR="00AE1CEA">
        <w:t>ess non-alliance cargo?</w:t>
      </w:r>
    </w:p>
    <w:p w14:paraId="541FE6F6" w14:textId="77777777" w:rsidR="00AE1CEA" w:rsidRDefault="00AE1CEA" w:rsidP="00AE1CEA">
      <w:pPr>
        <w:pStyle w:val="ListParagraph"/>
        <w:numPr>
          <w:ilvl w:val="1"/>
          <w:numId w:val="12"/>
        </w:numPr>
      </w:pPr>
      <w:r>
        <w:t>Have better operational efficiency?</w:t>
      </w:r>
    </w:p>
    <w:p w14:paraId="66EC4E32" w14:textId="77777777" w:rsidR="00AE1CEA" w:rsidRDefault="00AE1CEA" w:rsidP="00AE1CEA">
      <w:pPr>
        <w:pStyle w:val="ListParagraph"/>
        <w:numPr>
          <w:ilvl w:val="1"/>
          <w:numId w:val="12"/>
        </w:numPr>
      </w:pPr>
      <w:r>
        <w:t>Make more turns? (average time between port visits)</w:t>
      </w:r>
    </w:p>
    <w:p w14:paraId="1280C469" w14:textId="77777777" w:rsidR="00AE1CEA" w:rsidRDefault="00AE1CEA" w:rsidP="00AE1CEA">
      <w:pPr>
        <w:pStyle w:val="ListParagraph"/>
        <w:numPr>
          <w:ilvl w:val="1"/>
          <w:numId w:val="12"/>
        </w:numPr>
      </w:pPr>
      <w:r>
        <w:t>Make more port calls?</w:t>
      </w:r>
    </w:p>
    <w:p w14:paraId="52497857" w14:textId="3BC136AB" w:rsidR="00FB66E8" w:rsidRPr="007657D7" w:rsidRDefault="00FB66E8" w:rsidP="00AE1CEA">
      <w:pPr>
        <w:pStyle w:val="ListParagraph"/>
        <w:numPr>
          <w:ilvl w:val="1"/>
          <w:numId w:val="12"/>
        </w:numPr>
        <w:rPr>
          <w:highlight w:val="yellow"/>
        </w:rPr>
      </w:pPr>
      <w:r w:rsidRPr="007657D7">
        <w:rPr>
          <w:highlight w:val="yellow"/>
        </w:rPr>
        <w:t>Higher rates?</w:t>
      </w:r>
    </w:p>
    <w:p w14:paraId="05D01FC5" w14:textId="1C9EC345" w:rsidR="00FB66E8" w:rsidRPr="0065061A" w:rsidRDefault="007E3735" w:rsidP="00FB66E8">
      <w:proofErr w:type="spellStart"/>
      <w:r>
        <w:t>Y</w:t>
      </w:r>
      <w:r>
        <w:rPr>
          <w:vertAlign w:val="subscript"/>
        </w:rPr>
        <w:t>ijt</w:t>
      </w:r>
      <w:proofErr w:type="spellEnd"/>
      <w:r>
        <w:t xml:space="preserve"> = b</w:t>
      </w:r>
      <w:r>
        <w:rPr>
          <w:vertAlign w:val="subscript"/>
        </w:rPr>
        <w:t>0</w:t>
      </w:r>
      <w:r>
        <w:t xml:space="preserve"> + </w:t>
      </w:r>
      <w:proofErr w:type="spellStart"/>
      <w:r>
        <w:t>L</w:t>
      </w:r>
      <w:r>
        <w:rPr>
          <w:vertAlign w:val="subscript"/>
        </w:rPr>
        <w:t>ij</w:t>
      </w:r>
      <w:proofErr w:type="spellEnd"/>
      <w:r>
        <w:t xml:space="preserve"> + </w:t>
      </w:r>
      <w:r w:rsidR="003C72A1">
        <w:t>L</w:t>
      </w:r>
      <w:r w:rsidR="003C72A1">
        <w:rPr>
          <w:vertAlign w:val="subscript"/>
        </w:rPr>
        <w:t>it</w:t>
      </w:r>
      <w:r w:rsidR="003C72A1">
        <w:t xml:space="preserve"> + </w:t>
      </w:r>
      <w:proofErr w:type="spellStart"/>
      <w:r w:rsidR="003C72A1">
        <w:t>L</w:t>
      </w:r>
      <w:r w:rsidR="003C72A1">
        <w:rPr>
          <w:vertAlign w:val="subscript"/>
        </w:rPr>
        <w:t>jt</w:t>
      </w:r>
      <w:proofErr w:type="spellEnd"/>
      <w:r w:rsidR="003C72A1">
        <w:t xml:space="preserve"> + </w:t>
      </w:r>
      <w:proofErr w:type="spellStart"/>
      <w:r w:rsidR="000121AA">
        <w:t>A</w:t>
      </w:r>
      <w:r w:rsidR="000121AA">
        <w:rPr>
          <w:vertAlign w:val="subscript"/>
        </w:rPr>
        <w:t>ijt</w:t>
      </w:r>
      <w:proofErr w:type="spellEnd"/>
      <w:r w:rsidR="000121AA">
        <w:t xml:space="preserve"> </w:t>
      </w:r>
      <w:r w:rsidR="0065061A">
        <w:t xml:space="preserve">+ </w:t>
      </w:r>
      <w:proofErr w:type="spellStart"/>
      <w:r w:rsidR="0065061A">
        <w:t>e</w:t>
      </w:r>
      <w:r w:rsidR="0065061A">
        <w:rPr>
          <w:vertAlign w:val="subscript"/>
        </w:rPr>
        <w:t>ijt</w:t>
      </w:r>
      <w:proofErr w:type="spellEnd"/>
    </w:p>
    <w:p w14:paraId="78E83B2B" w14:textId="77777777" w:rsidR="00EF449F" w:rsidRDefault="00EF449F" w:rsidP="00EF449F"/>
    <w:p w14:paraId="39F8F61B" w14:textId="6CF7CF3A" w:rsidR="00FB2527" w:rsidRDefault="00FB2527" w:rsidP="00EF449F">
      <w:r>
        <w:t>Port</w:t>
      </w:r>
      <w:r w:rsidR="00F727B1">
        <w:t>-month and lane-month</w:t>
      </w:r>
      <w:r>
        <w:t xml:space="preserve"> alliance activity:</w:t>
      </w:r>
    </w:p>
    <w:p w14:paraId="1148E57E" w14:textId="7601B13A" w:rsidR="00EF449F" w:rsidRPr="0065061A" w:rsidRDefault="00EF449F" w:rsidP="00EF449F">
      <w:proofErr w:type="spellStart"/>
      <w:r>
        <w:t>Y</w:t>
      </w:r>
      <w:r>
        <w:rPr>
          <w:vertAlign w:val="subscript"/>
        </w:rPr>
        <w:t>ijt</w:t>
      </w:r>
      <w:proofErr w:type="spellEnd"/>
      <w:r>
        <w:t xml:space="preserve"> = b</w:t>
      </w:r>
      <w:r>
        <w:rPr>
          <w:vertAlign w:val="subscript"/>
        </w:rPr>
        <w:t>0</w:t>
      </w:r>
      <w:r>
        <w:t xml:space="preserve"> + </w:t>
      </w:r>
      <w:proofErr w:type="spellStart"/>
      <w:r>
        <w:t>L</w:t>
      </w:r>
      <w:r>
        <w:rPr>
          <w:vertAlign w:val="subscript"/>
        </w:rPr>
        <w:t>ij</w:t>
      </w:r>
      <w:proofErr w:type="spellEnd"/>
      <w:r>
        <w:t xml:space="preserve"> + </w:t>
      </w:r>
      <w:proofErr w:type="spellStart"/>
      <w:r>
        <w:t>A</w:t>
      </w:r>
      <w:r>
        <w:rPr>
          <w:vertAlign w:val="subscript"/>
        </w:rPr>
        <w:t>it</w:t>
      </w:r>
      <w:proofErr w:type="spellEnd"/>
      <w:r>
        <w:t xml:space="preserve"> + </w:t>
      </w:r>
      <w:proofErr w:type="spellStart"/>
      <w:r>
        <w:t>A</w:t>
      </w:r>
      <w:r>
        <w:rPr>
          <w:vertAlign w:val="subscript"/>
        </w:rPr>
        <w:t>jt</w:t>
      </w:r>
      <w:proofErr w:type="spellEnd"/>
      <w:r>
        <w:t xml:space="preserve"> + </w:t>
      </w:r>
      <w:proofErr w:type="spellStart"/>
      <w:r>
        <w:t>A</w:t>
      </w:r>
      <w:r>
        <w:rPr>
          <w:vertAlign w:val="subscript"/>
        </w:rPr>
        <w:t>ijt</w:t>
      </w:r>
      <w:proofErr w:type="spellEnd"/>
      <w:r>
        <w:t xml:space="preserve"> + </w:t>
      </w:r>
      <w:proofErr w:type="spellStart"/>
      <w:r>
        <w:t>e</w:t>
      </w:r>
      <w:r>
        <w:rPr>
          <w:vertAlign w:val="subscript"/>
        </w:rPr>
        <w:t>ijt</w:t>
      </w:r>
      <w:proofErr w:type="spellEnd"/>
    </w:p>
    <w:p w14:paraId="43746202" w14:textId="77777777" w:rsidR="00BA2EBD" w:rsidRDefault="00BA2EBD" w:rsidP="00DA0835"/>
    <w:p w14:paraId="6FA00930" w14:textId="328A0B37" w:rsidR="00311ABB" w:rsidRDefault="00C7063E" w:rsidP="00DA0835">
      <w:r>
        <w:t>Alliance a</w:t>
      </w:r>
      <w:r w:rsidR="00311ABB">
        <w:t>ctivity on substitute lanes</w:t>
      </w:r>
      <w:r w:rsidR="00045275">
        <w:t xml:space="preserve"> and at substitute ports:</w:t>
      </w:r>
    </w:p>
    <w:p w14:paraId="65201752" w14:textId="7C273212" w:rsidR="00C75637" w:rsidRPr="0065061A" w:rsidRDefault="00C75637" w:rsidP="00C75637">
      <w:proofErr w:type="spellStart"/>
      <w:r w:rsidRPr="00245B11">
        <w:rPr>
          <w:highlight w:val="yellow"/>
        </w:rPr>
        <w:t>Y</w:t>
      </w:r>
      <w:r w:rsidRPr="00245B11">
        <w:rPr>
          <w:highlight w:val="yellow"/>
          <w:vertAlign w:val="subscript"/>
        </w:rPr>
        <w:t>ijt</w:t>
      </w:r>
      <w:proofErr w:type="spellEnd"/>
      <w:r w:rsidRPr="00245B11">
        <w:rPr>
          <w:highlight w:val="yellow"/>
        </w:rPr>
        <w:t xml:space="preserve"> = b</w:t>
      </w:r>
      <w:r w:rsidRPr="00245B11">
        <w:rPr>
          <w:highlight w:val="yellow"/>
          <w:vertAlign w:val="subscript"/>
        </w:rPr>
        <w:t>0</w:t>
      </w:r>
      <w:r w:rsidRPr="00245B11">
        <w:rPr>
          <w:highlight w:val="yellow"/>
        </w:rPr>
        <w:t xml:space="preserve"> +</w:t>
      </w:r>
      <w:r w:rsidR="00061A77">
        <w:rPr>
          <w:highlight w:val="yellow"/>
        </w:rPr>
        <w:t xml:space="preserve"> d</w:t>
      </w:r>
      <w:r w:rsidR="00061A77">
        <w:rPr>
          <w:highlight w:val="yellow"/>
          <w:vertAlign w:val="subscript"/>
        </w:rPr>
        <w:t>t</w:t>
      </w:r>
      <w:r w:rsidR="00061A77">
        <w:rPr>
          <w:highlight w:val="yellow"/>
        </w:rPr>
        <w:t xml:space="preserve"> +</w:t>
      </w:r>
      <w:r w:rsidR="00C45EF6">
        <w:rPr>
          <w:highlight w:val="yellow"/>
        </w:rPr>
        <w:t xml:space="preserve"> </w:t>
      </w:r>
      <w:proofErr w:type="spellStart"/>
      <w:r w:rsidRPr="00245B11">
        <w:rPr>
          <w:highlight w:val="yellow"/>
        </w:rPr>
        <w:t>L</w:t>
      </w:r>
      <w:r w:rsidRPr="00245B11">
        <w:rPr>
          <w:highlight w:val="yellow"/>
          <w:vertAlign w:val="subscript"/>
        </w:rPr>
        <w:t>ij</w:t>
      </w:r>
      <w:proofErr w:type="spellEnd"/>
      <w:r w:rsidRPr="00245B11">
        <w:rPr>
          <w:highlight w:val="yellow"/>
        </w:rPr>
        <w:t xml:space="preserve"> </w:t>
      </w:r>
      <w:r w:rsidR="00C45EF6">
        <w:rPr>
          <w:highlight w:val="yellow"/>
        </w:rPr>
        <w:t xml:space="preserve">+ </w:t>
      </w:r>
      <w:proofErr w:type="spellStart"/>
      <w:r w:rsidR="00C45EF6">
        <w:rPr>
          <w:highlight w:val="yellow"/>
        </w:rPr>
        <w:t>V</w:t>
      </w:r>
      <w:r w:rsidR="00C45EF6">
        <w:rPr>
          <w:highlight w:val="yellow"/>
          <w:vertAlign w:val="subscript"/>
        </w:rPr>
        <w:t>ijt</w:t>
      </w:r>
      <w:proofErr w:type="spellEnd"/>
      <w:r w:rsidR="00C45EF6">
        <w:rPr>
          <w:highlight w:val="yellow"/>
        </w:rPr>
        <w:t xml:space="preserve"> </w:t>
      </w:r>
      <w:r w:rsidRPr="00245B11">
        <w:rPr>
          <w:highlight w:val="yellow"/>
        </w:rPr>
        <w:t xml:space="preserve">+ </w:t>
      </w:r>
      <w:proofErr w:type="spellStart"/>
      <w:r w:rsidRPr="00245B11">
        <w:rPr>
          <w:highlight w:val="yellow"/>
        </w:rPr>
        <w:t>A</w:t>
      </w:r>
      <w:r w:rsidRPr="00245B11">
        <w:rPr>
          <w:highlight w:val="yellow"/>
          <w:vertAlign w:val="subscript"/>
        </w:rPr>
        <w:t>it</w:t>
      </w:r>
      <w:proofErr w:type="spellEnd"/>
      <w:r w:rsidRPr="00245B11">
        <w:rPr>
          <w:highlight w:val="yellow"/>
        </w:rPr>
        <w:t xml:space="preserve"> + </w:t>
      </w:r>
      <w:proofErr w:type="spellStart"/>
      <w:r w:rsidRPr="00245B11">
        <w:rPr>
          <w:highlight w:val="yellow"/>
        </w:rPr>
        <w:t>A</w:t>
      </w:r>
      <w:r w:rsidRPr="00245B11">
        <w:rPr>
          <w:highlight w:val="yellow"/>
          <w:vertAlign w:val="subscript"/>
        </w:rPr>
        <w:t>jt</w:t>
      </w:r>
      <w:proofErr w:type="spellEnd"/>
      <w:r w:rsidRPr="00245B11">
        <w:rPr>
          <w:highlight w:val="yellow"/>
        </w:rPr>
        <w:t xml:space="preserve"> + </w:t>
      </w:r>
      <w:proofErr w:type="spellStart"/>
      <w:r w:rsidRPr="00245B11">
        <w:rPr>
          <w:highlight w:val="yellow"/>
        </w:rPr>
        <w:t>A</w:t>
      </w:r>
      <w:r w:rsidRPr="00245B11">
        <w:rPr>
          <w:highlight w:val="yellow"/>
          <w:vertAlign w:val="subscript"/>
        </w:rPr>
        <w:t>ijt</w:t>
      </w:r>
      <w:proofErr w:type="spellEnd"/>
      <w:r w:rsidRPr="00245B11">
        <w:rPr>
          <w:highlight w:val="yellow"/>
        </w:rPr>
        <w:t xml:space="preserve"> + A</w:t>
      </w:r>
      <w:r w:rsidRPr="00245B11">
        <w:rPr>
          <w:highlight w:val="yellow"/>
          <w:vertAlign w:val="subscript"/>
        </w:rPr>
        <w:t>-it</w:t>
      </w:r>
      <w:r w:rsidRPr="00245B11">
        <w:rPr>
          <w:highlight w:val="yellow"/>
        </w:rPr>
        <w:t xml:space="preserve"> + A</w:t>
      </w:r>
      <w:r w:rsidRPr="00245B11">
        <w:rPr>
          <w:highlight w:val="yellow"/>
          <w:vertAlign w:val="subscript"/>
        </w:rPr>
        <w:t>-</w:t>
      </w:r>
      <w:proofErr w:type="spellStart"/>
      <w:r w:rsidRPr="00245B11">
        <w:rPr>
          <w:highlight w:val="yellow"/>
          <w:vertAlign w:val="subscript"/>
        </w:rPr>
        <w:t>jt</w:t>
      </w:r>
      <w:proofErr w:type="spellEnd"/>
      <w:r w:rsidRPr="00245B11">
        <w:rPr>
          <w:highlight w:val="yellow"/>
        </w:rPr>
        <w:t xml:space="preserve"> + A</w:t>
      </w:r>
      <w:r w:rsidRPr="00245B11">
        <w:rPr>
          <w:highlight w:val="yellow"/>
          <w:vertAlign w:val="subscript"/>
        </w:rPr>
        <w:t>-</w:t>
      </w:r>
      <w:proofErr w:type="spellStart"/>
      <w:r w:rsidRPr="00245B11">
        <w:rPr>
          <w:highlight w:val="yellow"/>
          <w:vertAlign w:val="subscript"/>
        </w:rPr>
        <w:t>ijt</w:t>
      </w:r>
      <w:proofErr w:type="spellEnd"/>
      <w:r w:rsidRPr="00245B11">
        <w:rPr>
          <w:highlight w:val="yellow"/>
        </w:rPr>
        <w:t xml:space="preserve"> + </w:t>
      </w:r>
      <w:proofErr w:type="spellStart"/>
      <w:r w:rsidRPr="00245B11">
        <w:rPr>
          <w:highlight w:val="yellow"/>
        </w:rPr>
        <w:t>e</w:t>
      </w:r>
      <w:r w:rsidRPr="00245B11">
        <w:rPr>
          <w:highlight w:val="yellow"/>
          <w:vertAlign w:val="subscript"/>
        </w:rPr>
        <w:t>ijt</w:t>
      </w:r>
      <w:proofErr w:type="spellEnd"/>
    </w:p>
    <w:p w14:paraId="2AADB5B1" w14:textId="77777777" w:rsidR="00C75637" w:rsidRDefault="00C75637" w:rsidP="00DA0835"/>
    <w:p w14:paraId="0CFBD339" w14:textId="1AF00FA7" w:rsidR="00257FBC" w:rsidRDefault="00A41CD6" w:rsidP="00DA0835">
      <w:proofErr w:type="spellStart"/>
      <w:r>
        <w:t>A</w:t>
      </w:r>
      <w:r>
        <w:rPr>
          <w:vertAlign w:val="subscript"/>
        </w:rPr>
        <w:t>it</w:t>
      </w:r>
      <w:proofErr w:type="spellEnd"/>
      <w:r>
        <w:t xml:space="preserve">: when alliance activity increases </w:t>
      </w:r>
      <w:r w:rsidR="008F54BF">
        <w:t>in</w:t>
      </w:r>
      <w:r>
        <w:t xml:space="preserve"> </w:t>
      </w:r>
      <w:r w:rsidR="00B65414">
        <w:t>Seattle</w:t>
      </w:r>
      <w:r>
        <w:t xml:space="preserve"> (</w:t>
      </w:r>
      <w:proofErr w:type="spellStart"/>
      <w:r>
        <w:t>i</w:t>
      </w:r>
      <w:proofErr w:type="spellEnd"/>
      <w:r>
        <w:t xml:space="preserve">), </w:t>
      </w:r>
      <w:r w:rsidR="00981D47">
        <w:t xml:space="preserve">what is the average lane-level effect for lanes originating in </w:t>
      </w:r>
      <w:r w:rsidR="00B65414">
        <w:t>Seattle</w:t>
      </w:r>
      <w:r w:rsidR="00981D47">
        <w:t xml:space="preserve"> (</w:t>
      </w:r>
      <w:r w:rsidR="00B65414">
        <w:t>Seattle</w:t>
      </w:r>
      <w:r>
        <w:t>-</w:t>
      </w:r>
      <w:r w:rsidR="00940016">
        <w:t>j</w:t>
      </w:r>
      <w:r w:rsidR="00981D47">
        <w:t>)</w:t>
      </w:r>
      <w:r>
        <w:t>?</w:t>
      </w:r>
    </w:p>
    <w:p w14:paraId="42235A97" w14:textId="4BF5A881" w:rsidR="00B65414" w:rsidRDefault="00B65414" w:rsidP="00B65414">
      <w:proofErr w:type="spellStart"/>
      <w:r>
        <w:t>A</w:t>
      </w:r>
      <w:r>
        <w:rPr>
          <w:vertAlign w:val="subscript"/>
        </w:rPr>
        <w:t>jt</w:t>
      </w:r>
      <w:proofErr w:type="spellEnd"/>
      <w:r>
        <w:t xml:space="preserve">: when alliance activity increases </w:t>
      </w:r>
      <w:r w:rsidR="008F54BF">
        <w:t>in</w:t>
      </w:r>
      <w:r>
        <w:t xml:space="preserve"> </w:t>
      </w:r>
      <w:r w:rsidR="008F54BF">
        <w:t>Tokyo</w:t>
      </w:r>
      <w:r>
        <w:t xml:space="preserve"> (</w:t>
      </w:r>
      <w:r w:rsidR="008F54BF">
        <w:t>j</w:t>
      </w:r>
      <w:r>
        <w:t xml:space="preserve">), what is the average lane-level effect for lanes </w:t>
      </w:r>
      <w:r w:rsidR="008F54BF">
        <w:t xml:space="preserve">destined for </w:t>
      </w:r>
      <w:r w:rsidR="000B393A">
        <w:t>j</w:t>
      </w:r>
      <w:r>
        <w:t xml:space="preserve"> (</w:t>
      </w:r>
      <w:proofErr w:type="spellStart"/>
      <w:r w:rsidR="00CD554F">
        <w:t>i</w:t>
      </w:r>
      <w:proofErr w:type="spellEnd"/>
      <w:r w:rsidR="00CD554F">
        <w:t>-Tokyo</w:t>
      </w:r>
      <w:r>
        <w:t>)?</w:t>
      </w:r>
    </w:p>
    <w:p w14:paraId="077011FE" w14:textId="703FEA37" w:rsidR="00A41CD6" w:rsidRPr="00A41CD6" w:rsidRDefault="00135658" w:rsidP="00DA0835">
      <w:proofErr w:type="spellStart"/>
      <w:r>
        <w:t>A</w:t>
      </w:r>
      <w:r>
        <w:rPr>
          <w:vertAlign w:val="subscript"/>
        </w:rPr>
        <w:t>ijt</w:t>
      </w:r>
      <w:proofErr w:type="spellEnd"/>
      <w:r>
        <w:t xml:space="preserve">: when alliance activity increases on lane </w:t>
      </w:r>
      <w:proofErr w:type="spellStart"/>
      <w:r>
        <w:t>ij</w:t>
      </w:r>
      <w:proofErr w:type="spellEnd"/>
      <w:r>
        <w:t xml:space="preserve"> (Seattle-Tokyo), what is </w:t>
      </w:r>
      <w:r w:rsidR="00F34F66">
        <w:t>the lane-level effect</w:t>
      </w:r>
      <w:r>
        <w:t>?</w:t>
      </w:r>
    </w:p>
    <w:p w14:paraId="36A48F14" w14:textId="64631A35" w:rsidR="005866A9" w:rsidRDefault="001E0410" w:rsidP="00DA0835">
      <w:r>
        <w:t>A</w:t>
      </w:r>
      <w:r>
        <w:rPr>
          <w:vertAlign w:val="subscript"/>
        </w:rPr>
        <w:t>-it</w:t>
      </w:r>
      <w:r w:rsidR="00615160">
        <w:t>:</w:t>
      </w:r>
      <w:r>
        <w:t xml:space="preserve"> </w:t>
      </w:r>
      <w:r w:rsidR="005866A9">
        <w:t>when alliance activity increases at</w:t>
      </w:r>
      <w:r w:rsidR="00DD31A7">
        <w:t xml:space="preserve"> leave-out domestic ports</w:t>
      </w:r>
      <w:r>
        <w:t xml:space="preserve"> (-</w:t>
      </w:r>
      <w:proofErr w:type="spellStart"/>
      <w:r>
        <w:t>i</w:t>
      </w:r>
      <w:proofErr w:type="spellEnd"/>
      <w:r w:rsidR="00DD31A7">
        <w:t xml:space="preserve">, </w:t>
      </w:r>
      <w:r w:rsidR="00B3449C">
        <w:t>Tacoma</w:t>
      </w:r>
      <w:r>
        <w:t>)</w:t>
      </w:r>
      <w:r w:rsidR="005866A9">
        <w:t xml:space="preserve">, </w:t>
      </w:r>
      <w:r w:rsidR="00B3449C">
        <w:t xml:space="preserve">what is the average lane-level effect for lanes originating in </w:t>
      </w:r>
      <w:r w:rsidR="00E23E99">
        <w:t>Seattle</w:t>
      </w:r>
      <w:r>
        <w:t xml:space="preserve"> (</w:t>
      </w:r>
      <w:proofErr w:type="spellStart"/>
      <w:r>
        <w:t>i</w:t>
      </w:r>
      <w:proofErr w:type="spellEnd"/>
      <w:r w:rsidR="00E23E99">
        <w:t>, Seattle-j</w:t>
      </w:r>
      <w:r>
        <w:t>)</w:t>
      </w:r>
      <w:r w:rsidR="005866A9">
        <w:t>?</w:t>
      </w:r>
    </w:p>
    <w:p w14:paraId="6A3F22C7" w14:textId="5D504852" w:rsidR="00615160" w:rsidRDefault="00615160" w:rsidP="00615160">
      <w:r>
        <w:t>A</w:t>
      </w:r>
      <w:r>
        <w:rPr>
          <w:vertAlign w:val="subscript"/>
        </w:rPr>
        <w:t>-</w:t>
      </w:r>
      <w:proofErr w:type="spellStart"/>
      <w:r>
        <w:rPr>
          <w:vertAlign w:val="subscript"/>
        </w:rPr>
        <w:t>jt</w:t>
      </w:r>
      <w:proofErr w:type="spellEnd"/>
      <w:r>
        <w:t xml:space="preserve">: when alliance activity increases at </w:t>
      </w:r>
      <w:r w:rsidR="00DD65FF">
        <w:t>leave-out foreign ports (-j, Busan)</w:t>
      </w:r>
      <w:r>
        <w:t xml:space="preserve">, </w:t>
      </w:r>
      <w:r w:rsidR="00C91D2D">
        <w:t xml:space="preserve">what is the average lane-level effect for lanes destined for </w:t>
      </w:r>
      <w:r w:rsidR="000B393A">
        <w:t>j</w:t>
      </w:r>
      <w:r w:rsidR="00C91D2D">
        <w:t xml:space="preserve"> (</w:t>
      </w:r>
      <w:proofErr w:type="spellStart"/>
      <w:r w:rsidR="000B393A">
        <w:t>i</w:t>
      </w:r>
      <w:proofErr w:type="spellEnd"/>
      <w:r w:rsidR="000B393A">
        <w:t>-</w:t>
      </w:r>
      <w:r w:rsidR="00C91D2D">
        <w:t>Tokyo)</w:t>
      </w:r>
      <w:r>
        <w:t>?</w:t>
      </w:r>
    </w:p>
    <w:p w14:paraId="1A3A684E" w14:textId="03CD70AF" w:rsidR="00775E45" w:rsidRDefault="00775E45" w:rsidP="00775E45">
      <w:proofErr w:type="spellStart"/>
      <w:r>
        <w:t>A</w:t>
      </w:r>
      <w:r>
        <w:rPr>
          <w:vertAlign w:val="subscript"/>
        </w:rPr>
        <w:t>ijt</w:t>
      </w:r>
      <w:proofErr w:type="spellEnd"/>
      <w:r>
        <w:t>: when alliance activity increases on substitute lanes -</w:t>
      </w:r>
      <w:proofErr w:type="spellStart"/>
      <w:r>
        <w:t>ij</w:t>
      </w:r>
      <w:proofErr w:type="spellEnd"/>
      <w:r>
        <w:t xml:space="preserve"> (</w:t>
      </w:r>
      <w:r w:rsidR="001A71A0">
        <w:t>Tacoma</w:t>
      </w:r>
      <w:r>
        <w:t>-</w:t>
      </w:r>
      <w:r w:rsidR="001A71A0">
        <w:t>Busan</w:t>
      </w:r>
      <w:r>
        <w:t>), what is the lane-level effect?</w:t>
      </w:r>
    </w:p>
    <w:p w14:paraId="5F723E76" w14:textId="77777777" w:rsidR="00911807" w:rsidRDefault="00911807" w:rsidP="00DA0835"/>
    <w:p w14:paraId="0B0FC317" w14:textId="2AA428E2" w:rsidR="00911807" w:rsidRDefault="00271C63" w:rsidP="00DA0835">
      <w:r>
        <w:t>Data shape:</w:t>
      </w:r>
    </w:p>
    <w:p w14:paraId="5C6D8446" w14:textId="77777777" w:rsidR="001E25F9" w:rsidRDefault="001E25F9" w:rsidP="00DA0835"/>
    <w:p w14:paraId="1A9AC7CD" w14:textId="4001229F" w:rsidR="00271C63" w:rsidRDefault="00271C63" w:rsidP="00271C63">
      <w:r>
        <w:lastRenderedPageBreak/>
        <w:t xml:space="preserve">Identification: protected from lane-level time invariant </w:t>
      </w:r>
      <w:proofErr w:type="spellStart"/>
      <w:r>
        <w:t>unobservables</w:t>
      </w:r>
      <w:proofErr w:type="spellEnd"/>
      <w:r>
        <w:t xml:space="preserve">, U.S. port-level time variant </w:t>
      </w:r>
      <w:proofErr w:type="spellStart"/>
      <w:r>
        <w:t>unobservables</w:t>
      </w:r>
      <w:proofErr w:type="spellEnd"/>
      <w:r>
        <w:t xml:space="preserve">, and foreign port-level time variant </w:t>
      </w:r>
      <w:proofErr w:type="spellStart"/>
      <w:r>
        <w:t>unobservables</w:t>
      </w:r>
      <w:proofErr w:type="spellEnd"/>
      <w:r w:rsidR="004838BA">
        <w:t>; unprotected from lane-</w:t>
      </w:r>
      <w:r w:rsidR="0031464C">
        <w:t>time variant</w:t>
      </w:r>
      <w:r w:rsidR="004838BA">
        <w:t xml:space="preserve"> </w:t>
      </w:r>
      <w:proofErr w:type="spellStart"/>
      <w:r w:rsidR="004838BA">
        <w:t>unobservables</w:t>
      </w:r>
      <w:proofErr w:type="spellEnd"/>
      <w:r w:rsidR="004838BA">
        <w:t xml:space="preserve"> correlated </w:t>
      </w:r>
      <w:r w:rsidR="001E25F9">
        <w:t>alliance activity and the outcome of interest.</w:t>
      </w:r>
    </w:p>
    <w:p w14:paraId="6A0D4847" w14:textId="77777777" w:rsidR="00271C63" w:rsidRDefault="00271C63" w:rsidP="00DA0835"/>
    <w:p w14:paraId="71702D45" w14:textId="1DC44F89" w:rsidR="00BB0089" w:rsidRDefault="002C61BC" w:rsidP="00BB0089">
      <w:r>
        <w:t>U.S. port-month alliance activity on U.S. port-month outcomes:</w:t>
      </w:r>
    </w:p>
    <w:p w14:paraId="35E3FC0A" w14:textId="3397EE8B" w:rsidR="00BB0089" w:rsidRPr="0065061A" w:rsidRDefault="00BB0089" w:rsidP="00BB0089">
      <w:proofErr w:type="spellStart"/>
      <w:r>
        <w:t>Y</w:t>
      </w:r>
      <w:r>
        <w:rPr>
          <w:vertAlign w:val="subscript"/>
        </w:rPr>
        <w:t>it</w:t>
      </w:r>
      <w:proofErr w:type="spellEnd"/>
      <w:r>
        <w:t xml:space="preserve"> = b</w:t>
      </w:r>
      <w:r>
        <w:rPr>
          <w:vertAlign w:val="subscript"/>
        </w:rPr>
        <w:t>0</w:t>
      </w:r>
      <w:r>
        <w:t xml:space="preserve"> + L</w:t>
      </w:r>
      <w:r>
        <w:rPr>
          <w:vertAlign w:val="subscript"/>
        </w:rPr>
        <w:t>i</w:t>
      </w:r>
      <w:r>
        <w:t xml:space="preserve"> + </w:t>
      </w:r>
      <w:proofErr w:type="spellStart"/>
      <w:r>
        <w:t>A</w:t>
      </w:r>
      <w:r>
        <w:rPr>
          <w:vertAlign w:val="subscript"/>
        </w:rPr>
        <w:t>it</w:t>
      </w:r>
      <w:proofErr w:type="spellEnd"/>
      <w:r>
        <w:t xml:space="preserve"> </w:t>
      </w:r>
      <w:r w:rsidR="00ED25DE">
        <w:t>+ A</w:t>
      </w:r>
      <w:r w:rsidR="00ED25DE">
        <w:rPr>
          <w:vertAlign w:val="subscript"/>
        </w:rPr>
        <w:t>-it</w:t>
      </w:r>
      <w:r w:rsidR="00ED25DE">
        <w:t xml:space="preserve"> </w:t>
      </w:r>
      <w:r>
        <w:t xml:space="preserve">+ </w:t>
      </w:r>
      <w:proofErr w:type="spellStart"/>
      <w:r>
        <w:t>e</w:t>
      </w:r>
      <w:r>
        <w:rPr>
          <w:vertAlign w:val="subscript"/>
        </w:rPr>
        <w:t>it</w:t>
      </w:r>
      <w:proofErr w:type="spellEnd"/>
    </w:p>
    <w:p w14:paraId="1895D64A" w14:textId="040D7B6D" w:rsidR="007A583F" w:rsidRDefault="007A583F" w:rsidP="007A583F">
      <w:r>
        <w:t>Foreign port-month alliance activity on foreign port-month outcomes:</w:t>
      </w:r>
    </w:p>
    <w:p w14:paraId="5EF0570E" w14:textId="7B5DD788" w:rsidR="002C61BC" w:rsidRPr="0065061A" w:rsidRDefault="002C61BC" w:rsidP="002C61BC">
      <w:proofErr w:type="spellStart"/>
      <w:r>
        <w:t>Y</w:t>
      </w:r>
      <w:r>
        <w:rPr>
          <w:vertAlign w:val="subscript"/>
        </w:rPr>
        <w:t>jt</w:t>
      </w:r>
      <w:proofErr w:type="spellEnd"/>
      <w:r>
        <w:t xml:space="preserve"> = b</w:t>
      </w:r>
      <w:r>
        <w:rPr>
          <w:vertAlign w:val="subscript"/>
        </w:rPr>
        <w:t>0</w:t>
      </w:r>
      <w:r>
        <w:t xml:space="preserve"> + </w:t>
      </w:r>
      <w:proofErr w:type="spellStart"/>
      <w:r>
        <w:t>L</w:t>
      </w:r>
      <w:r>
        <w:rPr>
          <w:vertAlign w:val="subscript"/>
        </w:rPr>
        <w:t>j</w:t>
      </w:r>
      <w:proofErr w:type="spellEnd"/>
      <w:r>
        <w:t xml:space="preserve"> + </w:t>
      </w:r>
      <w:proofErr w:type="spellStart"/>
      <w:r>
        <w:t>A</w:t>
      </w:r>
      <w:r>
        <w:rPr>
          <w:vertAlign w:val="subscript"/>
        </w:rPr>
        <w:t>jt</w:t>
      </w:r>
      <w:proofErr w:type="spellEnd"/>
      <w:r w:rsidR="00786CB7">
        <w:t>+ A</w:t>
      </w:r>
      <w:r w:rsidR="00786CB7">
        <w:rPr>
          <w:vertAlign w:val="subscript"/>
        </w:rPr>
        <w:t>-</w:t>
      </w:r>
      <w:proofErr w:type="spellStart"/>
      <w:r w:rsidR="00786CB7">
        <w:rPr>
          <w:vertAlign w:val="subscript"/>
        </w:rPr>
        <w:t>jt</w:t>
      </w:r>
      <w:proofErr w:type="spellEnd"/>
      <w:r>
        <w:t xml:space="preserve"> + </w:t>
      </w:r>
      <w:proofErr w:type="spellStart"/>
      <w:r>
        <w:t>e</w:t>
      </w:r>
      <w:r>
        <w:rPr>
          <w:vertAlign w:val="subscript"/>
        </w:rPr>
        <w:t>jt</w:t>
      </w:r>
      <w:proofErr w:type="spellEnd"/>
    </w:p>
    <w:p w14:paraId="5F092EDF" w14:textId="77777777" w:rsidR="00EE0944" w:rsidRDefault="00EE0944" w:rsidP="00EE0944">
      <w:r>
        <w:t>Data shape:</w:t>
      </w:r>
    </w:p>
    <w:p w14:paraId="7E581A9E" w14:textId="77777777" w:rsidR="00EE0944" w:rsidRDefault="00EE0944" w:rsidP="00EE0944">
      <w:r>
        <w:t>Identification:</w:t>
      </w:r>
    </w:p>
    <w:p w14:paraId="0850695A" w14:textId="77777777" w:rsidR="00A8691B" w:rsidRDefault="00A8691B" w:rsidP="00DA0835"/>
    <w:p w14:paraId="2201D6B8" w14:textId="32C34590" w:rsidR="00FE093C" w:rsidRDefault="00FE093C" w:rsidP="00DA0835">
      <w:r>
        <w:t>To dos:</w:t>
      </w:r>
    </w:p>
    <w:p w14:paraId="60B2B4EF" w14:textId="2B95B1CF" w:rsidR="00E43C1C" w:rsidRDefault="00FE22E3" w:rsidP="00FE093C">
      <w:pPr>
        <w:pStyle w:val="ListParagraph"/>
        <w:numPr>
          <w:ilvl w:val="0"/>
          <w:numId w:val="13"/>
        </w:numPr>
      </w:pPr>
      <w:r>
        <w:t>For each po</w:t>
      </w:r>
      <w:r w:rsidR="00776712">
        <w:t>rt (U.S. and foreign), identify the set of substitute ports. For each lane, identify the set of substitute lanes.</w:t>
      </w:r>
    </w:p>
    <w:p w14:paraId="43B6F321" w14:textId="77777777" w:rsidR="007946CF" w:rsidRDefault="007946CF" w:rsidP="00E7076C">
      <w:pPr>
        <w:pStyle w:val="ListParagraph"/>
        <w:numPr>
          <w:ilvl w:val="2"/>
          <w:numId w:val="13"/>
        </w:numPr>
      </w:pPr>
      <w:r>
        <w:t>(matching algorithmically based on port/lane characteristics, of course location being an important one, size (maybe restricting on size), carriers visiting, terminal characteristics)</w:t>
      </w:r>
    </w:p>
    <w:p w14:paraId="4D8D605F" w14:textId="6BDC7F5D" w:rsidR="007946CF" w:rsidRDefault="007946CF" w:rsidP="00E7076C">
      <w:pPr>
        <w:pStyle w:val="ListParagraph"/>
        <w:numPr>
          <w:ilvl w:val="2"/>
          <w:numId w:val="13"/>
        </w:numPr>
      </w:pPr>
      <w:r>
        <w:t xml:space="preserve">Find the 5 closest ports with average monthly export volumes within 1 </w:t>
      </w:r>
      <w:proofErr w:type="spellStart"/>
      <w:r>
        <w:t>stdev</w:t>
      </w:r>
      <w:proofErr w:type="spellEnd"/>
      <w:r>
        <w:t xml:space="preserve"> of the ports export volumes. Set of ports within a bandwidth that satisfy above constraint on volumes.</w:t>
      </w:r>
    </w:p>
    <w:p w14:paraId="06C033E0" w14:textId="59ABB2E3" w:rsidR="00523F56" w:rsidRDefault="00523F56" w:rsidP="00E7076C">
      <w:pPr>
        <w:pStyle w:val="ListParagraph"/>
        <w:numPr>
          <w:ilvl w:val="2"/>
          <w:numId w:val="13"/>
        </w:numPr>
      </w:pPr>
      <w:r>
        <w:t xml:space="preserve">For each port group on </w:t>
      </w:r>
      <w:proofErr w:type="spellStart"/>
      <w:r>
        <w:t>vessel_id</w:t>
      </w:r>
      <w:proofErr w:type="spellEnd"/>
      <w:r>
        <w:t xml:space="preserve">, year: these represent the set of candidate </w:t>
      </w:r>
      <w:r w:rsidR="001B046F">
        <w:t xml:space="preserve">substitute </w:t>
      </w:r>
      <w:r>
        <w:t>port</w:t>
      </w:r>
      <w:r w:rsidR="001B046F">
        <w:t>s. We will identify voyages eventually…</w:t>
      </w:r>
    </w:p>
    <w:p w14:paraId="48CBC79D" w14:textId="3DBDD5B5" w:rsidR="00A07341" w:rsidRDefault="00FD26FC" w:rsidP="007946CF">
      <w:pPr>
        <w:pStyle w:val="ListParagraph"/>
        <w:numPr>
          <w:ilvl w:val="1"/>
          <w:numId w:val="13"/>
        </w:numPr>
      </w:pPr>
      <w:r>
        <w:t>Then generate set-level alliance activity and concentration metrics</w:t>
      </w:r>
    </w:p>
    <w:p w14:paraId="348CCBB5" w14:textId="4F8E3700" w:rsidR="005C5007" w:rsidRDefault="005C5007" w:rsidP="005C5007">
      <w:pPr>
        <w:pStyle w:val="ListParagraph"/>
        <w:numPr>
          <w:ilvl w:val="2"/>
          <w:numId w:val="13"/>
        </w:numPr>
      </w:pPr>
      <w:r>
        <w:t>Recognize that some of these metrics may be insensitive</w:t>
      </w:r>
      <w:r w:rsidR="00236400">
        <w:t xml:space="preserve"> to bad substitute sets (ma</w:t>
      </w:r>
      <w:r w:rsidR="00FE1B7C">
        <w:t xml:space="preserve">rket concentration of an alliance among a set of substitute ports, you are going to sum shares grouped by alliances among those ports, so inclusion of some </w:t>
      </w:r>
      <w:r w:rsidR="004D3C03">
        <w:t>small port will become irrelevant… you probably won’t see an alliance operate vessel visiting port, so summing the number of alliance operated vessels within the set will also not be affected)</w:t>
      </w:r>
    </w:p>
    <w:p w14:paraId="2B2DD0FA" w14:textId="7F190A9B" w:rsidR="00B24DE4" w:rsidRDefault="00B24DE4" w:rsidP="00FE093C">
      <w:pPr>
        <w:pStyle w:val="ListParagraph"/>
        <w:numPr>
          <w:ilvl w:val="0"/>
          <w:numId w:val="13"/>
        </w:numPr>
      </w:pPr>
      <w:r>
        <w:t>Generate variables:</w:t>
      </w:r>
    </w:p>
    <w:p w14:paraId="0C37078B" w14:textId="27DEFE5A" w:rsidR="003026D5" w:rsidRDefault="00E52FD0" w:rsidP="00B24DE4">
      <w:pPr>
        <w:pStyle w:val="ListParagraph"/>
        <w:numPr>
          <w:ilvl w:val="1"/>
          <w:numId w:val="13"/>
        </w:numPr>
      </w:pPr>
      <w:r>
        <w:t>L</w:t>
      </w:r>
      <w:r w:rsidR="003026D5">
        <w:t xml:space="preserve">eave-out </w:t>
      </w:r>
      <w:r>
        <w:t>market power/concentration</w:t>
      </w:r>
    </w:p>
    <w:p w14:paraId="053B985F" w14:textId="73CFF6AC" w:rsidR="00B24DE4" w:rsidRDefault="00B24DE4" w:rsidP="00B24DE4">
      <w:pPr>
        <w:pStyle w:val="ListParagraph"/>
        <w:numPr>
          <w:ilvl w:val="1"/>
          <w:numId w:val="13"/>
        </w:numPr>
      </w:pPr>
      <w:r>
        <w:t>Time since last port call</w:t>
      </w:r>
      <w:r w:rsidR="009E775B">
        <w:t>, average time between calls</w:t>
      </w:r>
    </w:p>
    <w:p w14:paraId="1C5B8FB5" w14:textId="2293E7B8" w:rsidR="00E53B32" w:rsidRDefault="00E53B32" w:rsidP="00B24DE4">
      <w:pPr>
        <w:pStyle w:val="ListParagraph"/>
        <w:numPr>
          <w:ilvl w:val="1"/>
          <w:numId w:val="13"/>
        </w:numPr>
      </w:pPr>
      <w:r>
        <w:t>Capacity</w:t>
      </w:r>
      <w:r w:rsidR="001143C4">
        <w:t xml:space="preserve"> (resolve capacity in vessel-lane-month-carrier file)</w:t>
      </w:r>
    </w:p>
    <w:p w14:paraId="5F3297A1" w14:textId="0B980EF5" w:rsidR="00F8102E" w:rsidRPr="001143C4" w:rsidRDefault="001250F7" w:rsidP="00E53B32">
      <w:pPr>
        <w:pStyle w:val="ListParagraph"/>
        <w:numPr>
          <w:ilvl w:val="1"/>
          <w:numId w:val="13"/>
        </w:numPr>
        <w:rPr>
          <w:strike/>
        </w:rPr>
      </w:pPr>
      <w:r w:rsidRPr="001143C4">
        <w:rPr>
          <w:strike/>
        </w:rPr>
        <w:t>Operational efficiency (capacity utilization)</w:t>
      </w:r>
    </w:p>
    <w:p w14:paraId="5A30CB09" w14:textId="4665756A" w:rsidR="00A63D73" w:rsidRPr="00D43DA6" w:rsidRDefault="00A63D73" w:rsidP="00A63D73">
      <w:pPr>
        <w:pStyle w:val="ListParagraph"/>
        <w:numPr>
          <w:ilvl w:val="0"/>
          <w:numId w:val="13"/>
        </w:numPr>
        <w:rPr>
          <w:strike/>
        </w:rPr>
      </w:pPr>
      <w:r w:rsidRPr="00D43DA6">
        <w:rPr>
          <w:strike/>
        </w:rPr>
        <w:t>Fill zeros where appropriat</w:t>
      </w:r>
      <w:r w:rsidR="00116AD7" w:rsidRPr="00D43DA6">
        <w:rPr>
          <w:strike/>
        </w:rPr>
        <w:t>e</w:t>
      </w:r>
    </w:p>
    <w:p w14:paraId="1B2F9CBB" w14:textId="77777777" w:rsidR="00154082" w:rsidRDefault="002A43C2" w:rsidP="00A63D73">
      <w:pPr>
        <w:pStyle w:val="ListParagraph"/>
        <w:numPr>
          <w:ilvl w:val="0"/>
          <w:numId w:val="13"/>
        </w:numPr>
      </w:pPr>
      <w:r>
        <w:t>Generate alliance-level market share and market power</w:t>
      </w:r>
      <w:r w:rsidR="00154082">
        <w:t>/concentration</w:t>
      </w:r>
    </w:p>
    <w:p w14:paraId="0F1D45A6" w14:textId="447C045B" w:rsidR="00D07260" w:rsidRDefault="00D07260" w:rsidP="00154082">
      <w:pPr>
        <w:pStyle w:val="ListParagraph"/>
        <w:numPr>
          <w:ilvl w:val="1"/>
          <w:numId w:val="13"/>
        </w:numPr>
      </w:pPr>
      <w:r>
        <w:t xml:space="preserve">Check </w:t>
      </w:r>
      <w:r w:rsidR="00052A1E">
        <w:t>to make share market share/power calculation don’t treat non-alliance carriers as a single entity</w:t>
      </w:r>
    </w:p>
    <w:p w14:paraId="5704B364" w14:textId="6BB84E31" w:rsidR="002A43C2" w:rsidRDefault="002A43C2" w:rsidP="002A43C2">
      <w:pPr>
        <w:pStyle w:val="ListParagraph"/>
      </w:pPr>
    </w:p>
    <w:p w14:paraId="3C72A4F4" w14:textId="77777777" w:rsidR="00074BB9" w:rsidRDefault="00074BB9" w:rsidP="00DA0835"/>
    <w:p w14:paraId="75E0F126" w14:textId="77777777" w:rsidR="00FE093C" w:rsidRDefault="00FE093C" w:rsidP="00DA0835"/>
    <w:p w14:paraId="63A266B9" w14:textId="77777777" w:rsidR="00FE093C" w:rsidRDefault="00FE093C" w:rsidP="00DA0835"/>
    <w:p w14:paraId="1B1879C6" w14:textId="77777777" w:rsidR="002C0FEE" w:rsidRDefault="002C0FEE" w:rsidP="002C0FEE"/>
    <w:p w14:paraId="31C5E44D" w14:textId="0F023709" w:rsidR="00142474" w:rsidRDefault="00756857" w:rsidP="008627A5">
      <w:pPr>
        <w:pStyle w:val="Heading1"/>
      </w:pPr>
      <w:r>
        <w:t>Results</w:t>
      </w:r>
    </w:p>
    <w:p w14:paraId="5A1B09A5" w14:textId="77777777" w:rsidR="00F93B3F" w:rsidRPr="00F93B3F" w:rsidRDefault="00F93B3F" w:rsidP="00F93B3F"/>
    <w:p w14:paraId="3039CFED" w14:textId="099550B1" w:rsidR="00CB2EF0" w:rsidRDefault="00FC5834" w:rsidP="007500C6">
      <w:r>
        <w:t>R</w:t>
      </w:r>
      <w:r w:rsidR="00FF34A6">
        <w:t>esults</w:t>
      </w:r>
      <w:r w:rsidR="007500C6">
        <w:t>…</w:t>
      </w:r>
    </w:p>
    <w:p w14:paraId="3DC767BD" w14:textId="4474C749" w:rsidR="005A4219" w:rsidRDefault="003B1C2A" w:rsidP="00F93B3F">
      <w:r>
        <w:t xml:space="preserve"> </w:t>
      </w:r>
    </w:p>
    <w:p w14:paraId="53BB5AF2" w14:textId="14251C2E" w:rsidR="00F93B3F" w:rsidRDefault="00F93B3F" w:rsidP="00F93B3F">
      <w:pPr>
        <w:pStyle w:val="Heading1"/>
      </w:pPr>
      <w:r>
        <w:t>Discussion</w:t>
      </w:r>
    </w:p>
    <w:p w14:paraId="5AC4001C" w14:textId="77777777" w:rsidR="00D16EED" w:rsidRDefault="00D16EED" w:rsidP="00D16EED"/>
    <w:p w14:paraId="34A533B9" w14:textId="77777777" w:rsidR="00EA0530" w:rsidRDefault="00EA0530" w:rsidP="00D16EED"/>
    <w:p w14:paraId="55596E4B" w14:textId="77777777" w:rsidR="00EA0530" w:rsidRDefault="00EA0530" w:rsidP="00D16EED"/>
    <w:p w14:paraId="225FCE64" w14:textId="77777777" w:rsidR="00EA0530" w:rsidRDefault="00EA0530" w:rsidP="00D16EED"/>
    <w:p w14:paraId="7B29BA01" w14:textId="77777777" w:rsidR="00EA0530" w:rsidRDefault="00EA0530" w:rsidP="00D16EED"/>
    <w:p w14:paraId="293DF476" w14:textId="77777777" w:rsidR="00EA0530" w:rsidRDefault="00EA0530" w:rsidP="00D16EED"/>
    <w:p w14:paraId="2549AF2F" w14:textId="77777777" w:rsidR="00EA0530" w:rsidRDefault="00EA0530" w:rsidP="00D16EED"/>
    <w:p w14:paraId="1DB4BE37" w14:textId="77777777" w:rsidR="00EA0530" w:rsidRDefault="00EA0530" w:rsidP="00D16EED"/>
    <w:p w14:paraId="16160DFE" w14:textId="77777777" w:rsidR="00EA0530" w:rsidRDefault="00EA0530" w:rsidP="00D16EED"/>
    <w:p w14:paraId="59FC6652" w14:textId="77777777" w:rsidR="00EA0530" w:rsidRDefault="00EA0530" w:rsidP="00D16EED"/>
    <w:p w14:paraId="4BA728F9" w14:textId="77777777" w:rsidR="00EA0530" w:rsidRDefault="00EA0530" w:rsidP="00D16EED"/>
    <w:p w14:paraId="153440B5" w14:textId="77777777" w:rsidR="00EA0530" w:rsidRDefault="00EA0530" w:rsidP="00D16EED"/>
    <w:p w14:paraId="1C3D73D5" w14:textId="77777777" w:rsidR="00613145" w:rsidRDefault="00613145" w:rsidP="00D16EED"/>
    <w:p w14:paraId="71ACAC57" w14:textId="77777777" w:rsidR="00613145" w:rsidRDefault="00613145" w:rsidP="00D16EED"/>
    <w:p w14:paraId="5D4A4D31" w14:textId="77777777" w:rsidR="00613145" w:rsidRDefault="00613145" w:rsidP="00D16EED"/>
    <w:p w14:paraId="7E8EC022" w14:textId="77777777" w:rsidR="00613145" w:rsidRDefault="00613145" w:rsidP="00D16EED"/>
    <w:p w14:paraId="228F6BF5" w14:textId="77777777" w:rsidR="00613145" w:rsidRDefault="00613145" w:rsidP="00D16EED"/>
    <w:p w14:paraId="5C1FA4DA" w14:textId="77777777" w:rsidR="00EA0530" w:rsidRDefault="00EA0530" w:rsidP="00D16EED"/>
    <w:p w14:paraId="4CF2F565" w14:textId="77777777" w:rsidR="00EA0530" w:rsidRDefault="00EA0530" w:rsidP="00D16EED"/>
    <w:p w14:paraId="67D0BA09" w14:textId="77777777" w:rsidR="00472737" w:rsidRDefault="00472737" w:rsidP="00D16EED"/>
    <w:p w14:paraId="56B27510" w14:textId="77777777" w:rsidR="00472737" w:rsidRDefault="00472737" w:rsidP="00D16EED"/>
    <w:p w14:paraId="604CBE9A" w14:textId="77777777" w:rsidR="00B15482" w:rsidRDefault="00B15482" w:rsidP="00D16EED"/>
    <w:p w14:paraId="4FE4BFB6" w14:textId="77777777" w:rsidR="00472737" w:rsidRDefault="00472737" w:rsidP="00D16EED"/>
    <w:p w14:paraId="0B190720" w14:textId="77777777" w:rsidR="00472737" w:rsidRPr="00D16EED" w:rsidRDefault="00472737" w:rsidP="00D16EED"/>
    <w:sdt>
      <w:sdtPr>
        <w:rPr>
          <w:b w:val="0"/>
          <w:bCs w:val="0"/>
        </w:rPr>
        <w:id w:val="-825813959"/>
        <w:docPartObj>
          <w:docPartGallery w:val="Bibliographies"/>
          <w:docPartUnique/>
        </w:docPartObj>
      </w:sdtPr>
      <w:sdtContent>
        <w:p w14:paraId="4E3127F9" w14:textId="1BED776E" w:rsidR="00B15482" w:rsidRDefault="00B15482" w:rsidP="00B15482">
          <w:pPr>
            <w:pStyle w:val="Heading1"/>
          </w:pPr>
          <w:r>
            <w:t>References</w:t>
          </w:r>
        </w:p>
        <w:p w14:paraId="4ED74FC0" w14:textId="77777777" w:rsidR="00B15482" w:rsidRDefault="00B15482" w:rsidP="00B1548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Bergantino, Angela, and Albert Veenstra. 2002. "Interconnection and Co-ordination: An Application of Network Theory to Liner Shipping." </w:t>
          </w:r>
          <w:r>
            <w:rPr>
              <w:i/>
              <w:iCs/>
              <w:noProof/>
            </w:rPr>
            <w:t>International Journal of Maritime Economics</w:t>
          </w:r>
          <w:r>
            <w:rPr>
              <w:noProof/>
            </w:rPr>
            <w:t xml:space="preserve"> 4: 231-248.</w:t>
          </w:r>
        </w:p>
        <w:p w14:paraId="351B5FDA" w14:textId="77777777" w:rsidR="00B15482" w:rsidRDefault="00B15482" w:rsidP="00B15482">
          <w:pPr>
            <w:pStyle w:val="Bibliography"/>
            <w:ind w:left="720" w:hanging="720"/>
            <w:rPr>
              <w:noProof/>
            </w:rPr>
          </w:pPr>
          <w:r>
            <w:rPr>
              <w:noProof/>
            </w:rPr>
            <w:t xml:space="preserve">Clyde, Paul S., and James D. Reitzes. 1998. "Market Power and Collusion in the Ocean Shipping Industry: Is a Bigger Cartel a Better Cartel?" </w:t>
          </w:r>
          <w:r>
            <w:rPr>
              <w:i/>
              <w:iCs/>
              <w:noProof/>
            </w:rPr>
            <w:t>Economic Inquiry</w:t>
          </w:r>
          <w:r>
            <w:rPr>
              <w:noProof/>
            </w:rPr>
            <w:t xml:space="preserve"> 36: 292-304.</w:t>
          </w:r>
        </w:p>
        <w:p w14:paraId="763905A2" w14:textId="77777777" w:rsidR="00B15482" w:rsidRDefault="00B15482" w:rsidP="00B15482">
          <w:pPr>
            <w:pStyle w:val="Bibliography"/>
            <w:ind w:left="720" w:hanging="720"/>
            <w:rPr>
              <w:noProof/>
            </w:rPr>
          </w:pPr>
          <w:r>
            <w:rPr>
              <w:noProof/>
            </w:rPr>
            <w:t xml:space="preserve">Cruijssn, F., W. Dullaert, and H. Fleuren. 2007. "Horizontal Cooperation in Transport and Logistics: A Literature Review." </w:t>
          </w:r>
          <w:r>
            <w:rPr>
              <w:i/>
              <w:iCs/>
              <w:noProof/>
            </w:rPr>
            <w:t>Transportation Journal</w:t>
          </w:r>
          <w:r>
            <w:rPr>
              <w:noProof/>
            </w:rPr>
            <w:t xml:space="preserve"> 46 (3): 22-39.</w:t>
          </w:r>
        </w:p>
        <w:p w14:paraId="049A1715" w14:textId="77777777" w:rsidR="00B15482" w:rsidRDefault="00B15482" w:rsidP="00B15482">
          <w:pPr>
            <w:pStyle w:val="Bibliography"/>
            <w:ind w:left="720" w:hanging="720"/>
            <w:rPr>
              <w:noProof/>
            </w:rPr>
          </w:pPr>
          <w:r>
            <w:rPr>
              <w:noProof/>
            </w:rPr>
            <w:t xml:space="preserve">Evangelista, Pietro, and Alfonso Morvillo. 1999. "Alliances in Liner Shipping: an Instrument to Gain Operational Efficiency or Supply Chain Integration?" </w:t>
          </w:r>
          <w:r>
            <w:rPr>
              <w:i/>
              <w:iCs/>
              <w:noProof/>
            </w:rPr>
            <w:t>International Journal of Logistics</w:t>
          </w:r>
          <w:r>
            <w:rPr>
              <w:noProof/>
            </w:rPr>
            <w:t xml:space="preserve"> 2 (1): 21-38.</w:t>
          </w:r>
        </w:p>
        <w:p w14:paraId="26744497" w14:textId="77777777" w:rsidR="00B15482" w:rsidRDefault="00B15482" w:rsidP="00B15482">
          <w:pPr>
            <w:pStyle w:val="Bibliography"/>
            <w:ind w:left="720" w:hanging="720"/>
            <w:rPr>
              <w:noProof/>
            </w:rPr>
          </w:pPr>
          <w:r>
            <w:rPr>
              <w:noProof/>
            </w:rPr>
            <w:lastRenderedPageBreak/>
            <w:t xml:space="preserve">Fox, N.R. 1992. "An Empirical Analysis of Ocean Liner Shipping." </w:t>
          </w:r>
          <w:r>
            <w:rPr>
              <w:i/>
              <w:iCs/>
              <w:noProof/>
            </w:rPr>
            <w:t>International Journal of Transport Economics</w:t>
          </w:r>
          <w:r>
            <w:rPr>
              <w:noProof/>
            </w:rPr>
            <w:t xml:space="preserve"> 19 (2): 205-225.</w:t>
          </w:r>
        </w:p>
        <w:p w14:paraId="55782507" w14:textId="77777777" w:rsidR="00B15482" w:rsidRDefault="00B15482" w:rsidP="00B15482">
          <w:pPr>
            <w:pStyle w:val="Bibliography"/>
            <w:ind w:left="720" w:hanging="720"/>
            <w:rPr>
              <w:noProof/>
            </w:rPr>
          </w:pPr>
          <w:r>
            <w:rPr>
              <w:noProof/>
            </w:rPr>
            <w:t xml:space="preserve">Fusillo, Mike. 2003. "Excess Capacity and Entry Deterrence: The Case of Ocean Liner Shipping Markets." </w:t>
          </w:r>
          <w:r>
            <w:rPr>
              <w:i/>
              <w:iCs/>
              <w:noProof/>
            </w:rPr>
            <w:t>Maritime Economics and Logistics</w:t>
          </w:r>
          <w:r>
            <w:rPr>
              <w:noProof/>
            </w:rPr>
            <w:t xml:space="preserve"> 5: 100-115.</w:t>
          </w:r>
        </w:p>
        <w:p w14:paraId="7D316504" w14:textId="77777777" w:rsidR="00B15482" w:rsidRDefault="00B15482" w:rsidP="00B15482">
          <w:pPr>
            <w:pStyle w:val="Bibliography"/>
            <w:ind w:left="720" w:hanging="720"/>
            <w:rPr>
              <w:noProof/>
            </w:rPr>
          </w:pPr>
          <w:r>
            <w:rPr>
              <w:noProof/>
            </w:rPr>
            <w:t xml:space="preserve">Fussilo, Michael. 2006. "Some Notes on Structure and Stability in Liner Shipping." </w:t>
          </w:r>
          <w:r>
            <w:rPr>
              <w:i/>
              <w:iCs/>
              <w:noProof/>
            </w:rPr>
            <w:t>Maritime Policy &amp; Management</w:t>
          </w:r>
          <w:r>
            <w:rPr>
              <w:noProof/>
            </w:rPr>
            <w:t xml:space="preserve"> 33 (5): 463-475.</w:t>
          </w:r>
        </w:p>
        <w:p w14:paraId="6AFD44BC" w14:textId="77777777" w:rsidR="00B15482" w:rsidRDefault="00B15482" w:rsidP="00B15482">
          <w:pPr>
            <w:pStyle w:val="Bibliography"/>
            <w:ind w:left="720" w:hanging="720"/>
            <w:rPr>
              <w:noProof/>
            </w:rPr>
          </w:pPr>
          <w:r>
            <w:rPr>
              <w:noProof/>
            </w:rPr>
            <w:t xml:space="preserve">Ghorbani, Mohammad, Michele Acciaro, Sandra Transchel, and Pierre Cariou. 2022. "Strategic Alliances in Container Shipping: A Review of the Literature and Future Research Agenda." </w:t>
          </w:r>
          <w:r>
            <w:rPr>
              <w:i/>
              <w:iCs/>
              <w:noProof/>
            </w:rPr>
            <w:t>Maritime Economics and Logistics</w:t>
          </w:r>
          <w:r>
            <w:rPr>
              <w:noProof/>
            </w:rPr>
            <w:t xml:space="preserve"> 24: 439-465.</w:t>
          </w:r>
        </w:p>
        <w:p w14:paraId="1142CAEC" w14:textId="77777777" w:rsidR="00B15482" w:rsidRDefault="00B15482" w:rsidP="00B15482">
          <w:pPr>
            <w:pStyle w:val="Bibliography"/>
            <w:ind w:left="720" w:hanging="720"/>
            <w:rPr>
              <w:noProof/>
            </w:rPr>
          </w:pPr>
          <w:r>
            <w:rPr>
              <w:noProof/>
            </w:rPr>
            <w:t xml:space="preserve">Marshall, Alfred. 1921. </w:t>
          </w:r>
          <w:r>
            <w:rPr>
              <w:i/>
              <w:iCs/>
              <w:noProof/>
            </w:rPr>
            <w:t>Industry and Trade.</w:t>
          </w:r>
          <w:r>
            <w:rPr>
              <w:noProof/>
            </w:rPr>
            <w:t xml:space="preserve"> London: McMillan.</w:t>
          </w:r>
        </w:p>
        <w:p w14:paraId="4A6F857E" w14:textId="77777777" w:rsidR="00B15482" w:rsidRDefault="00B15482" w:rsidP="00B15482">
          <w:pPr>
            <w:pStyle w:val="Bibliography"/>
            <w:ind w:left="720" w:hanging="720"/>
            <w:rPr>
              <w:noProof/>
            </w:rPr>
          </w:pPr>
          <w:r>
            <w:rPr>
              <w:noProof/>
            </w:rPr>
            <w:t xml:space="preserve">Midoro, Renato, and Alessandro Pitto. 2000. "A Critical Evaluation of Strategic Alliances in Liner Shipping." </w:t>
          </w:r>
          <w:r>
            <w:rPr>
              <w:i/>
              <w:iCs/>
              <w:noProof/>
            </w:rPr>
            <w:t>Maritime Policy &amp; Management</w:t>
          </w:r>
          <w:r>
            <w:rPr>
              <w:noProof/>
            </w:rPr>
            <w:t xml:space="preserve"> 27 (1): 31-40.</w:t>
          </w:r>
        </w:p>
        <w:p w14:paraId="336110BC" w14:textId="77777777" w:rsidR="00B15482" w:rsidRDefault="00B15482" w:rsidP="00B15482">
          <w:pPr>
            <w:pStyle w:val="Bibliography"/>
            <w:ind w:left="720" w:hanging="720"/>
            <w:rPr>
              <w:noProof/>
            </w:rPr>
          </w:pPr>
          <w:r>
            <w:rPr>
              <w:noProof/>
            </w:rPr>
            <w:t xml:space="preserve">Panayides, Photis M., and Robert Wiedmer. 2011. "Strategic Alliances in Container Liner Shipping." </w:t>
          </w:r>
          <w:r>
            <w:rPr>
              <w:i/>
              <w:iCs/>
              <w:noProof/>
            </w:rPr>
            <w:t>Research in Transportation Economics</w:t>
          </w:r>
          <w:r>
            <w:rPr>
              <w:noProof/>
            </w:rPr>
            <w:t xml:space="preserve"> 32: 25-38.</w:t>
          </w:r>
        </w:p>
        <w:p w14:paraId="2DCBCD98" w14:textId="77777777" w:rsidR="00B15482" w:rsidRDefault="00B15482" w:rsidP="00B15482">
          <w:pPr>
            <w:pStyle w:val="Bibliography"/>
            <w:ind w:left="720" w:hanging="720"/>
            <w:rPr>
              <w:noProof/>
            </w:rPr>
          </w:pPr>
          <w:r>
            <w:rPr>
              <w:noProof/>
            </w:rPr>
            <w:t xml:space="preserve">Pirrong, Stephen C. 1992. "An Application of Core Theory to the Analysis of Ocean Shipping Markets." </w:t>
          </w:r>
          <w:r>
            <w:rPr>
              <w:i/>
              <w:iCs/>
              <w:noProof/>
            </w:rPr>
            <w:t>The Journal of Law and Economics</w:t>
          </w:r>
          <w:r>
            <w:rPr>
              <w:noProof/>
            </w:rPr>
            <w:t xml:space="preserve"> 35 (1): 89-131.</w:t>
          </w:r>
        </w:p>
        <w:p w14:paraId="7E9B1D20" w14:textId="77777777" w:rsidR="00B15482" w:rsidRDefault="00B15482" w:rsidP="00B15482">
          <w:pPr>
            <w:pStyle w:val="Bibliography"/>
            <w:ind w:left="720" w:hanging="720"/>
            <w:rPr>
              <w:noProof/>
            </w:rPr>
          </w:pPr>
          <w:r>
            <w:rPr>
              <w:noProof/>
            </w:rPr>
            <w:t xml:space="preserve">Sheppard, Edward J., and David Seidman. 2001. "Ocean Shipping Alliances: The Wave of the Future?" </w:t>
          </w:r>
          <w:r>
            <w:rPr>
              <w:i/>
              <w:iCs/>
              <w:noProof/>
            </w:rPr>
            <w:t>International Journal of Maritime Economics</w:t>
          </w:r>
          <w:r>
            <w:rPr>
              <w:noProof/>
            </w:rPr>
            <w:t xml:space="preserve"> 3: 351-367.</w:t>
          </w:r>
        </w:p>
        <w:p w14:paraId="1FB95DD2" w14:textId="77777777" w:rsidR="00B15482" w:rsidRDefault="00B15482" w:rsidP="00B15482">
          <w:pPr>
            <w:pStyle w:val="Bibliography"/>
            <w:ind w:left="720" w:hanging="720"/>
            <w:rPr>
              <w:noProof/>
            </w:rPr>
          </w:pPr>
          <w:r>
            <w:rPr>
              <w:noProof/>
            </w:rPr>
            <w:t xml:space="preserve">Sjostrom, William. 2010. "Competition and Cooperation in Liner Shipping." In </w:t>
          </w:r>
          <w:r>
            <w:rPr>
              <w:i/>
              <w:iCs/>
              <w:noProof/>
            </w:rPr>
            <w:t>The Handbook of Maritime Economics and Business</w:t>
          </w:r>
          <w:r>
            <w:rPr>
              <w:noProof/>
            </w:rPr>
            <w:t>, by Costas Gammenos. London: Lloyd's List.</w:t>
          </w:r>
        </w:p>
        <w:p w14:paraId="25510B3F" w14:textId="77777777" w:rsidR="00B15482" w:rsidRDefault="00B15482" w:rsidP="00B15482">
          <w:pPr>
            <w:pStyle w:val="Bibliography"/>
            <w:ind w:left="720" w:hanging="720"/>
            <w:rPr>
              <w:noProof/>
            </w:rPr>
          </w:pPr>
          <w:r>
            <w:rPr>
              <w:noProof/>
            </w:rPr>
            <w:t xml:space="preserve">Stewart, H.G., F.S. Inaba, and K.A. Blatner. 2003. "The Ocean Shipping Reform Act of 1998: Carrier and Shipper Response in West Coast and Pacific Northwest Shipping." </w:t>
          </w:r>
          <w:r>
            <w:rPr>
              <w:i/>
              <w:iCs/>
              <w:noProof/>
            </w:rPr>
            <w:t>International Journal of Transport Economics</w:t>
          </w:r>
          <w:r>
            <w:rPr>
              <w:noProof/>
            </w:rPr>
            <w:t xml:space="preserve"> 30 (2): 205-218.</w:t>
          </w:r>
        </w:p>
        <w:p w14:paraId="31292E14" w14:textId="77777777" w:rsidR="00B15482" w:rsidRDefault="00B15482" w:rsidP="00B15482">
          <w:pPr>
            <w:pStyle w:val="Bibliography"/>
            <w:ind w:left="720" w:hanging="720"/>
            <w:rPr>
              <w:noProof/>
            </w:rPr>
          </w:pPr>
          <w:r>
            <w:rPr>
              <w:noProof/>
            </w:rPr>
            <w:t xml:space="preserve">Stewart, Hayden G., and Fred S. Inaba. 2003. "Ocean Liner Shipping: Organizational and Contractual Response by Agribusiness Shippers to Regulatory Change." </w:t>
          </w:r>
          <w:r>
            <w:rPr>
              <w:i/>
              <w:iCs/>
              <w:noProof/>
            </w:rPr>
            <w:t>Agribusiness</w:t>
          </w:r>
          <w:r>
            <w:rPr>
              <w:noProof/>
            </w:rPr>
            <w:t xml:space="preserve"> 19 (4): 459-472.</w:t>
          </w:r>
        </w:p>
        <w:p w14:paraId="13D985F7" w14:textId="77777777" w:rsidR="00B15482" w:rsidRDefault="00B15482" w:rsidP="00B15482">
          <w:pPr>
            <w:pStyle w:val="Bibliography"/>
            <w:ind w:left="720" w:hanging="720"/>
            <w:rPr>
              <w:noProof/>
            </w:rPr>
          </w:pPr>
          <w:r>
            <w:rPr>
              <w:noProof/>
            </w:rPr>
            <w:t xml:space="preserve">Tang, Owen, and Po-wan Sun. 2018. "Anti-competition of Ocean Shipping Alliances: a Legal Perspective." </w:t>
          </w:r>
          <w:r>
            <w:rPr>
              <w:i/>
              <w:iCs/>
              <w:noProof/>
            </w:rPr>
            <w:t>Maritime Business Review</w:t>
          </w:r>
          <w:r>
            <w:rPr>
              <w:noProof/>
            </w:rPr>
            <w:t xml:space="preserve"> 3 (1): 4-19.</w:t>
          </w:r>
        </w:p>
        <w:p w14:paraId="1AF52043" w14:textId="77777777" w:rsidR="00B15482" w:rsidRDefault="00B15482" w:rsidP="00B15482">
          <w:pPr>
            <w:pStyle w:val="Bibliography"/>
            <w:ind w:left="720" w:hanging="720"/>
            <w:rPr>
              <w:noProof/>
            </w:rPr>
          </w:pPr>
          <w:r>
            <w:rPr>
              <w:noProof/>
            </w:rPr>
            <w:t xml:space="preserve">Wang, Dong-Hua. 2012. "Ocean Shipping Reporm Act Promotes Competition in the Trans-Atlantic Trade Route." </w:t>
          </w:r>
          <w:r>
            <w:rPr>
              <w:i/>
              <w:iCs/>
              <w:noProof/>
            </w:rPr>
            <w:t>Transport Policy</w:t>
          </w:r>
          <w:r>
            <w:rPr>
              <w:noProof/>
            </w:rPr>
            <w:t xml:space="preserve"> 23: 88-94.</w:t>
          </w:r>
        </w:p>
        <w:p w14:paraId="48E36169" w14:textId="77777777" w:rsidR="00B15482" w:rsidRDefault="00B15482" w:rsidP="00B15482">
          <w:pPr>
            <w:pStyle w:val="Bibliography"/>
            <w:ind w:left="720" w:hanging="720"/>
            <w:rPr>
              <w:noProof/>
            </w:rPr>
          </w:pPr>
          <w:r>
            <w:rPr>
              <w:noProof/>
            </w:rPr>
            <w:t xml:space="preserve">Wilson, Wesley W., and Kenneth L. Casavant. 1991. "Some Market Power Implications of the Shipping Act of 1984: A Case Study of the U.S. to Pacific Rim Transportation Markets." </w:t>
          </w:r>
          <w:r>
            <w:rPr>
              <w:i/>
              <w:iCs/>
              <w:noProof/>
            </w:rPr>
            <w:t>Western Journal of Agricultural Economics</w:t>
          </w:r>
          <w:r>
            <w:rPr>
              <w:noProof/>
            </w:rPr>
            <w:t xml:space="preserve"> 16 (2): 427-434.</w:t>
          </w:r>
        </w:p>
        <w:p w14:paraId="561CE664" w14:textId="77777777" w:rsidR="00B15482" w:rsidRDefault="00B15482" w:rsidP="00B15482">
          <w:r>
            <w:rPr>
              <w:b/>
              <w:bCs/>
            </w:rPr>
            <w:fldChar w:fldCharType="end"/>
          </w:r>
        </w:p>
      </w:sdtContent>
    </w:sdt>
    <w:p w14:paraId="2DBF5DBA" w14:textId="77777777" w:rsidR="00B15482" w:rsidRPr="0085328E" w:rsidRDefault="00B15482" w:rsidP="00B15482"/>
    <w:p w14:paraId="4B7DB37A" w14:textId="77777777" w:rsidR="0085328E" w:rsidRPr="0085328E" w:rsidRDefault="0085328E" w:rsidP="00B15482">
      <w:pPr>
        <w:pStyle w:val="Heading1"/>
      </w:pPr>
    </w:p>
    <w:sectPr w:rsidR="0085328E" w:rsidRPr="008532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Wagner, Jake" w:date="2024-09-19T11:20:00Z" w:initials="JW">
    <w:p w14:paraId="7463C3F1" w14:textId="77777777" w:rsidR="00AB72DE" w:rsidRDefault="00AB72DE" w:rsidP="00AB72DE">
      <w:pPr>
        <w:pStyle w:val="CommentText"/>
      </w:pPr>
      <w:r>
        <w:rPr>
          <w:rStyle w:val="CommentReference"/>
        </w:rPr>
        <w:annotationRef/>
      </w:r>
      <w:r>
        <w:t>Any literature on relevant outcomes of interest? Prices, service levels? Maybe not directly related to alliance activity but with discussions about competition/market structure generally.</w:t>
      </w:r>
    </w:p>
  </w:comment>
  <w:comment w:id="28" w:author="Wagner, Jake" w:date="2024-09-19T08:54:00Z" w:initials="JW">
    <w:p w14:paraId="3ED89699" w14:textId="3EC8FBDC" w:rsidR="009B71F9" w:rsidRDefault="009B71F9" w:rsidP="009B71F9">
      <w:pPr>
        <w:pStyle w:val="CommentText"/>
      </w:pPr>
      <w:r>
        <w:rPr>
          <w:rStyle w:val="CommentReference"/>
        </w:rPr>
        <w:annotationRef/>
      </w:r>
      <w:r>
        <w:t>This may be too generous. Qualitative analysis to me still means some data. Are these theoretical conjecture? Conversation among carriers?</w:t>
      </w:r>
    </w:p>
  </w:comment>
  <w:comment w:id="31" w:author="Wagner, Jake" w:date="2024-09-19T08:55:00Z" w:initials="JW">
    <w:p w14:paraId="58B0DF55" w14:textId="77777777" w:rsidR="00CF64A2" w:rsidRDefault="00CF64A2" w:rsidP="00CF64A2">
      <w:pPr>
        <w:pStyle w:val="CommentText"/>
      </w:pPr>
      <w:r>
        <w:rPr>
          <w:rStyle w:val="CommentReference"/>
        </w:rPr>
        <w:annotationRef/>
      </w:r>
      <w:r>
        <w:t>Why are economies of scale important here?</w:t>
      </w:r>
    </w:p>
  </w:comment>
  <w:comment w:id="32" w:author="Wilson, Adam" w:date="2024-09-20T14:47:00Z" w:initials="AW">
    <w:p w14:paraId="55EB7D0B" w14:textId="77777777" w:rsidR="00716B30" w:rsidRDefault="00716B30" w:rsidP="00716B30">
      <w:r>
        <w:rPr>
          <w:rStyle w:val="CommentReference"/>
        </w:rPr>
        <w:annotationRef/>
      </w:r>
      <w:r>
        <w:rPr>
          <w:sz w:val="20"/>
          <w:szCs w:val="20"/>
        </w:rPr>
        <w:t xml:space="preserve">I added text to the Intro section to clarify this. </w:t>
      </w:r>
    </w:p>
  </w:comment>
  <w:comment w:id="37" w:author="Wagner, Jake" w:date="2024-09-19T08:56:00Z" w:initials="JW">
    <w:p w14:paraId="4643A2A7" w14:textId="39BA7CA9" w:rsidR="00914AEE" w:rsidRDefault="00914AEE" w:rsidP="00914AEE">
      <w:pPr>
        <w:pStyle w:val="CommentText"/>
      </w:pPr>
      <w:r>
        <w:rPr>
          <w:rStyle w:val="CommentReference"/>
        </w:rPr>
        <w:annotationRef/>
      </w:r>
      <w:r>
        <w:t>In what ways are alliances less costly/difficult than mergers and acquisitions?</w:t>
      </w:r>
    </w:p>
  </w:comment>
  <w:comment w:id="38" w:author="Wilson, Adam" w:date="2024-09-20T15:00:00Z" w:initials="AW">
    <w:p w14:paraId="158F2A4F" w14:textId="77777777" w:rsidR="00170B19" w:rsidRDefault="00170B19" w:rsidP="00170B19">
      <w:r>
        <w:rPr>
          <w:rStyle w:val="CommentReference"/>
        </w:rPr>
        <w:annotationRef/>
      </w:r>
      <w:r>
        <w:rPr>
          <w:sz w:val="20"/>
          <w:szCs w:val="20"/>
        </w:rPr>
        <w:t xml:space="preserve">Not sure how much detail we want to add here, but I included the fact that OCAs are exempt from typical antitrust rules. </w:t>
      </w:r>
    </w:p>
  </w:comment>
  <w:comment w:id="45" w:author="Wagner, Jake" w:date="2024-09-19T08:52:00Z" w:initials="JW">
    <w:p w14:paraId="7B1D01A2" w14:textId="3C8C359D" w:rsidR="001466E4" w:rsidRDefault="001466E4" w:rsidP="001466E4">
      <w:pPr>
        <w:pStyle w:val="CommentText"/>
      </w:pPr>
      <w:r>
        <w:rPr>
          <w:rStyle w:val="CommentReference"/>
        </w:rPr>
        <w:annotationRef/>
      </w:r>
      <w:r>
        <w:t>Be specific about these findings. Are they just hypothesis?</w:t>
      </w:r>
    </w:p>
  </w:comment>
  <w:comment w:id="46" w:author="Wilson, Adam" w:date="2024-09-20T15:38:00Z" w:initials="AW">
    <w:p w14:paraId="58CF1A4F" w14:textId="77777777" w:rsidR="00120DC1" w:rsidRDefault="00120DC1" w:rsidP="00120DC1">
      <w:r>
        <w:rPr>
          <w:rStyle w:val="CommentReference"/>
        </w:rPr>
        <w:annotationRef/>
      </w:r>
      <w:r>
        <w:rPr>
          <w:sz w:val="20"/>
          <w:szCs w:val="20"/>
        </w:rPr>
        <w:t xml:space="preserve">Yep… (p.s. I apparently got my citations mixed up in this paragraph - I edited it accordingly). </w:t>
      </w:r>
    </w:p>
  </w:comment>
  <w:comment w:id="65" w:author="Wagner, Jake" w:date="2024-09-19T11:17:00Z" w:initials="JW">
    <w:p w14:paraId="4F1A8CA9" w14:textId="1A2E5310" w:rsidR="003D1A1C" w:rsidRDefault="003D1A1C" w:rsidP="003D1A1C">
      <w:pPr>
        <w:pStyle w:val="CommentText"/>
      </w:pPr>
      <w:r>
        <w:rPr>
          <w:rStyle w:val="CommentReference"/>
        </w:rPr>
        <w:annotationRef/>
      </w:r>
      <w:r>
        <w:t>Worth discussing Fox 1992 here?</w:t>
      </w:r>
    </w:p>
  </w:comment>
  <w:comment w:id="66" w:author="Wilson, Adam" w:date="2024-09-20T15:08:00Z" w:initials="AW">
    <w:p w14:paraId="49DB5ED7" w14:textId="77777777" w:rsidR="008732C4" w:rsidRDefault="008732C4" w:rsidP="008732C4">
      <w:r>
        <w:rPr>
          <w:rStyle w:val="CommentReference"/>
        </w:rPr>
        <w:annotationRef/>
      </w:r>
      <w:r>
        <w:rPr>
          <w:sz w:val="20"/>
          <w:szCs w:val="20"/>
        </w:rPr>
        <w:t xml:space="preserve">We could; I was focusing this section on the performance of OCAs rather than the conferences that Fox analyzed. </w:t>
      </w:r>
    </w:p>
  </w:comment>
  <w:comment w:id="67" w:author="Wagner, Jake" w:date="2024-09-19T09:58:00Z" w:initials="JW">
    <w:p w14:paraId="34ED7FD3" w14:textId="632A170A" w:rsidR="00A412EA" w:rsidRDefault="008C602F" w:rsidP="00A412EA">
      <w:pPr>
        <w:pStyle w:val="CommentText"/>
      </w:pPr>
      <w:r>
        <w:rPr>
          <w:rStyle w:val="CommentReference"/>
        </w:rPr>
        <w:annotationRef/>
      </w:r>
      <w:r w:rsidR="00A412EA">
        <w:t>Is there an empirical finding worth reporting? What is average capacity utilization in the conference era, post-conference era? How does capacity utilization change? Do carriers with market power carry more excess capacity?</w:t>
      </w:r>
    </w:p>
  </w:comment>
  <w:comment w:id="68" w:author="Wilson, Adam" w:date="2024-09-20T15:07:00Z" w:initials="AW">
    <w:p w14:paraId="11803256" w14:textId="77777777" w:rsidR="00170B19" w:rsidRDefault="00170B19" w:rsidP="00170B19">
      <w:r>
        <w:rPr>
          <w:rStyle w:val="CommentReference"/>
        </w:rPr>
        <w:annotationRef/>
      </w:r>
      <w:r>
        <w:rPr>
          <w:sz w:val="20"/>
          <w:szCs w:val="20"/>
        </w:rPr>
        <w:t>Fusillo presents graphs as well as his model outputs, but doesn’t report summary stats or trends for the data or give actual values excess capacity…</w:t>
      </w:r>
    </w:p>
  </w:comment>
  <w:comment w:id="69" w:author="Wagner, Jake" w:date="2024-09-19T11:15:00Z" w:initials="JW">
    <w:p w14:paraId="2F7911B1" w14:textId="1F40ACBE" w:rsidR="00501214" w:rsidRDefault="00501214" w:rsidP="00501214">
      <w:pPr>
        <w:pStyle w:val="CommentText"/>
      </w:pPr>
      <w:r>
        <w:rPr>
          <w:rStyle w:val="CommentReference"/>
        </w:rPr>
        <w:annotationRef/>
      </w:r>
      <w:r>
        <w:t>What are the findings from this data? Market structure? Impacts? Anything to contextualize this era?</w:t>
      </w:r>
    </w:p>
  </w:comment>
  <w:comment w:id="70" w:author="Wilson, Adam" w:date="2024-09-20T15:51:00Z" w:initials="AW">
    <w:p w14:paraId="5B2F3259" w14:textId="77777777" w:rsidR="008D2AA8" w:rsidRDefault="008D2AA8" w:rsidP="008D2AA8">
      <w:r>
        <w:rPr>
          <w:rStyle w:val="CommentReference"/>
        </w:rPr>
        <w:annotationRef/>
      </w:r>
      <w:r>
        <w:rPr>
          <w:sz w:val="20"/>
          <w:szCs w:val="20"/>
        </w:rPr>
        <w:t xml:space="preserve">Fusillo 2006 only presents descriptive analysis, but I added what I thought was relevant. </w:t>
      </w:r>
    </w:p>
  </w:comment>
  <w:comment w:id="93" w:author="Wagner, Jake" w:date="2024-08-18T14:51:00Z" w:initials="JW">
    <w:p w14:paraId="7C8418DC" w14:textId="4F49D8A7" w:rsidR="00846E3A" w:rsidRDefault="009A1B0F" w:rsidP="00846E3A">
      <w:pPr>
        <w:pStyle w:val="CommentText"/>
      </w:pPr>
      <w:r>
        <w:rPr>
          <w:rStyle w:val="CommentReference"/>
        </w:rPr>
        <w:annotationRef/>
      </w:r>
      <w:r w:rsidR="00846E3A">
        <w:t>This needs to be updated, now only requires at least two scacs, should be restricted on alliance membership… at least two scacs from the primarry carrier alliance. Maybe the sum of secondary alliance members need to represent some share &gt;5%</w:t>
      </w:r>
    </w:p>
  </w:comment>
  <w:comment w:id="94" w:author="Wagner, Jake" w:date="2024-08-20T09:58:00Z" w:initials="JW">
    <w:p w14:paraId="6CCD090D" w14:textId="77777777" w:rsidR="004314F7" w:rsidRDefault="004314F7" w:rsidP="004314F7">
      <w:pPr>
        <w:pStyle w:val="CommentText"/>
      </w:pPr>
      <w:r>
        <w:rPr>
          <w:rStyle w:val="CommentReference"/>
        </w:rPr>
        <w:annotationRef/>
      </w:r>
      <w:r>
        <w:t>Need to be operated within bounds of the allocation… the allocation may be realized at the lane-level, not at the vessel level.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63C3F1" w15:done="0"/>
  <w15:commentEx w15:paraId="3ED89699" w15:done="0"/>
  <w15:commentEx w15:paraId="58B0DF55" w15:done="0"/>
  <w15:commentEx w15:paraId="55EB7D0B" w15:paraIdParent="58B0DF55" w15:done="0"/>
  <w15:commentEx w15:paraId="4643A2A7" w15:done="0"/>
  <w15:commentEx w15:paraId="158F2A4F" w15:paraIdParent="4643A2A7" w15:done="0"/>
  <w15:commentEx w15:paraId="7B1D01A2" w15:done="0"/>
  <w15:commentEx w15:paraId="58CF1A4F" w15:paraIdParent="7B1D01A2" w15:done="0"/>
  <w15:commentEx w15:paraId="4F1A8CA9" w15:done="0"/>
  <w15:commentEx w15:paraId="49DB5ED7" w15:paraIdParent="4F1A8CA9" w15:done="0"/>
  <w15:commentEx w15:paraId="34ED7FD3" w15:done="0"/>
  <w15:commentEx w15:paraId="11803256" w15:paraIdParent="34ED7FD3" w15:done="0"/>
  <w15:commentEx w15:paraId="2F7911B1" w15:done="0"/>
  <w15:commentEx w15:paraId="5B2F3259" w15:paraIdParent="2F7911B1" w15:done="0"/>
  <w15:commentEx w15:paraId="7C8418DC" w15:done="0"/>
  <w15:commentEx w15:paraId="6CCD090D" w15:paraIdParent="7C8418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75EAF3" w16cex:dateUtc="2024-09-19T18:20:00Z"/>
  <w16cex:commentExtensible w16cex:durableId="211524B8" w16cex:dateUtc="2024-09-19T15:54:00Z"/>
  <w16cex:commentExtensible w16cex:durableId="2B6E1244" w16cex:dateUtc="2024-09-19T15:55:00Z"/>
  <w16cex:commentExtensible w16cex:durableId="2DA606BB" w16cex:dateUtc="2024-09-20T21:47:00Z"/>
  <w16cex:commentExtensible w16cex:durableId="4C5C5B06" w16cex:dateUtc="2024-09-19T15:56:00Z"/>
  <w16cex:commentExtensible w16cex:durableId="0E339FFC" w16cex:dateUtc="2024-09-20T22:00:00Z"/>
  <w16cex:commentExtensible w16cex:durableId="497E5EB7" w16cex:dateUtc="2024-09-19T15:52:00Z"/>
  <w16cex:commentExtensible w16cex:durableId="17077273" w16cex:dateUtc="2024-09-20T22:38:00Z"/>
  <w16cex:commentExtensible w16cex:durableId="2C717116" w16cex:dateUtc="2024-09-19T18:17:00Z"/>
  <w16cex:commentExtensible w16cex:durableId="526B657E" w16cex:dateUtc="2024-09-20T22:08:00Z"/>
  <w16cex:commentExtensible w16cex:durableId="1C3F58D2" w16cex:dateUtc="2024-09-19T16:58:00Z"/>
  <w16cex:commentExtensible w16cex:durableId="6829881F" w16cex:dateUtc="2024-09-20T22:07:00Z"/>
  <w16cex:commentExtensible w16cex:durableId="44E55C36" w16cex:dateUtc="2024-09-19T18:15:00Z"/>
  <w16cex:commentExtensible w16cex:durableId="40C5FD46" w16cex:dateUtc="2024-09-20T22:51:00Z"/>
  <w16cex:commentExtensible w16cex:durableId="5C170F48" w16cex:dateUtc="2024-08-18T21:51:00Z"/>
  <w16cex:commentExtensible w16cex:durableId="31585380" w16cex:dateUtc="2024-08-20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63C3F1" w16cid:durableId="6775EAF3"/>
  <w16cid:commentId w16cid:paraId="3ED89699" w16cid:durableId="211524B8"/>
  <w16cid:commentId w16cid:paraId="58B0DF55" w16cid:durableId="2B6E1244"/>
  <w16cid:commentId w16cid:paraId="55EB7D0B" w16cid:durableId="2DA606BB"/>
  <w16cid:commentId w16cid:paraId="4643A2A7" w16cid:durableId="4C5C5B06"/>
  <w16cid:commentId w16cid:paraId="158F2A4F" w16cid:durableId="0E339FFC"/>
  <w16cid:commentId w16cid:paraId="7B1D01A2" w16cid:durableId="497E5EB7"/>
  <w16cid:commentId w16cid:paraId="58CF1A4F" w16cid:durableId="17077273"/>
  <w16cid:commentId w16cid:paraId="4F1A8CA9" w16cid:durableId="2C717116"/>
  <w16cid:commentId w16cid:paraId="49DB5ED7" w16cid:durableId="526B657E"/>
  <w16cid:commentId w16cid:paraId="34ED7FD3" w16cid:durableId="1C3F58D2"/>
  <w16cid:commentId w16cid:paraId="11803256" w16cid:durableId="6829881F"/>
  <w16cid:commentId w16cid:paraId="2F7911B1" w16cid:durableId="44E55C36"/>
  <w16cid:commentId w16cid:paraId="5B2F3259" w16cid:durableId="40C5FD46"/>
  <w16cid:commentId w16cid:paraId="7C8418DC" w16cid:durableId="5C170F48"/>
  <w16cid:commentId w16cid:paraId="6CCD090D" w16cid:durableId="315853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6E422" w14:textId="77777777" w:rsidR="00FA63DA" w:rsidRDefault="00FA63DA" w:rsidP="00C4741A">
      <w:r>
        <w:separator/>
      </w:r>
    </w:p>
  </w:endnote>
  <w:endnote w:type="continuationSeparator" w:id="0">
    <w:p w14:paraId="541AD65E" w14:textId="77777777" w:rsidR="00FA63DA" w:rsidRDefault="00FA63DA" w:rsidP="00C4741A">
      <w:r>
        <w:continuationSeparator/>
      </w:r>
    </w:p>
  </w:endnote>
  <w:endnote w:type="continuationNotice" w:id="1">
    <w:p w14:paraId="76B39283" w14:textId="77777777" w:rsidR="00FA63DA" w:rsidRDefault="00FA63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099E3" w14:textId="77777777" w:rsidR="00FA63DA" w:rsidRDefault="00FA63DA" w:rsidP="00C4741A">
      <w:r>
        <w:separator/>
      </w:r>
    </w:p>
  </w:footnote>
  <w:footnote w:type="continuationSeparator" w:id="0">
    <w:p w14:paraId="7BA03A5A" w14:textId="77777777" w:rsidR="00FA63DA" w:rsidRDefault="00FA63DA" w:rsidP="00C4741A">
      <w:r>
        <w:continuationSeparator/>
      </w:r>
    </w:p>
  </w:footnote>
  <w:footnote w:type="continuationNotice" w:id="1">
    <w:p w14:paraId="030298C6" w14:textId="77777777" w:rsidR="00FA63DA" w:rsidRDefault="00FA63DA"/>
  </w:footnote>
  <w:footnote w:id="2">
    <w:p w14:paraId="00137501" w14:textId="77777777" w:rsidR="00F557C9" w:rsidRDefault="00F557C9" w:rsidP="00F557C9">
      <w:pPr>
        <w:pStyle w:val="FootnoteText"/>
      </w:pPr>
      <w:r>
        <w:rPr>
          <w:rStyle w:val="FootnoteReference"/>
        </w:rPr>
        <w:footnoteRef/>
      </w:r>
      <w:r>
        <w:t xml:space="preserve"> So long as the political relationship between the respective countries allowed, of course. </w:t>
      </w:r>
    </w:p>
  </w:footnote>
  <w:footnote w:id="3">
    <w:p w14:paraId="3303ADBF" w14:textId="100331DD" w:rsidR="004F3A86" w:rsidRDefault="004F3A86">
      <w:pPr>
        <w:pStyle w:val="FootnoteText"/>
      </w:pPr>
      <w:ins w:id="40" w:author="Wilson, Adam" w:date="2024-09-20T14:56:00Z" w16du:dateUtc="2024-09-20T21:56:00Z">
        <w:r>
          <w:rPr>
            <w:rStyle w:val="FootnoteReference"/>
          </w:rPr>
          <w:footnoteRef/>
        </w:r>
        <w:r>
          <w:t xml:space="preserve"> </w:t>
        </w:r>
      </w:ins>
      <w:ins w:id="41" w:author="Wilson, Adam" w:date="2024-09-20T14:58:00Z" w16du:dateUtc="2024-09-20T21:58:00Z">
        <w:r>
          <w:t>OCAs are exempt from the antitrust regulations applied to mergers and acquisitions</w:t>
        </w:r>
      </w:ins>
      <w:ins w:id="42" w:author="Wilson, Adam" w:date="2024-09-20T14:59:00Z" w16du:dateUtc="2024-09-20T21:59:00Z">
        <w:r w:rsidR="00170B19">
          <w:t xml:space="preserve">. </w:t>
        </w:r>
      </w:ins>
    </w:p>
  </w:footnote>
  <w:footnote w:id="4">
    <w:p w14:paraId="4FAE0984" w14:textId="3E30A1BF" w:rsidR="002728B3" w:rsidRDefault="002728B3">
      <w:pPr>
        <w:pStyle w:val="FootnoteText"/>
      </w:pPr>
      <w:r>
        <w:rPr>
          <w:rStyle w:val="FootnoteReference"/>
        </w:rPr>
        <w:footnoteRef/>
      </w:r>
      <w:r>
        <w:t xml:space="preserve"> </w:t>
      </w:r>
      <w:r w:rsidRPr="002728B3">
        <w:t xml:space="preserve">Wang </w:t>
      </w:r>
      <w:r>
        <w:t xml:space="preserve">(2012) </w:t>
      </w:r>
      <w:r w:rsidRPr="002728B3">
        <w:t xml:space="preserve">analyzed rate data from </w:t>
      </w:r>
      <w:proofErr w:type="spellStart"/>
      <w:r w:rsidRPr="002728B3">
        <w:t>Drewery</w:t>
      </w:r>
      <w:proofErr w:type="spellEnd"/>
      <w:r w:rsidRPr="002728B3">
        <w:t xml:space="preserve"> and found that the fall of the conference system in 1998 shifted the structure of the economy from cartel price-fixing to a competitive market. Notably, their analysis supported healthy competition through at least Q4 2009, well into the era of OCAs. </w:t>
      </w:r>
    </w:p>
  </w:footnote>
  <w:footnote w:id="5">
    <w:p w14:paraId="057C65DB" w14:textId="77777777" w:rsidR="00F557C9" w:rsidRDefault="00F557C9" w:rsidP="00F557C9">
      <w:pPr>
        <w:pStyle w:val="FootnoteText"/>
      </w:pPr>
      <w:r>
        <w:rPr>
          <w:rStyle w:val="FootnoteReference"/>
        </w:rPr>
        <w:footnoteRef/>
      </w:r>
      <w:r>
        <w:t xml:space="preserve"> For every shipment, the shipper and carrier sign a “bill of lading,” which serves both as the title for the goods as well as the service contract between the two parties. The bill of lading accompanies the shipment at all times while in transit. </w:t>
      </w:r>
    </w:p>
  </w:footnote>
  <w:footnote w:id="6">
    <w:p w14:paraId="105C48C5" w14:textId="77777777" w:rsidR="00F557C9" w:rsidRDefault="00F557C9" w:rsidP="00F557C9">
      <w:pPr>
        <w:pStyle w:val="FootnoteText"/>
      </w:pPr>
      <w:r>
        <w:rPr>
          <w:rStyle w:val="FootnoteReference"/>
        </w:rPr>
        <w:footnoteRef/>
      </w:r>
      <w:r>
        <w:t xml:space="preserve"> E.g., Even though container vessels rarely spend more than a few hours in port, one bill may be dated as arriving January 3</w:t>
      </w:r>
      <w:r w:rsidRPr="00446F16">
        <w:rPr>
          <w:vertAlign w:val="superscript"/>
        </w:rPr>
        <w:t>rd</w:t>
      </w:r>
      <w:r>
        <w:t xml:space="preserve"> and another, from the same vessel and port, may be dated January 5</w:t>
      </w:r>
      <w:r w:rsidRPr="00446F16">
        <w:rPr>
          <w:vertAlign w:val="superscript"/>
        </w:rPr>
        <w:t>th</w:t>
      </w:r>
      <w:r>
        <w:t xml:space="preserve">. When a round trip between the relevant ports takes weeks, we consider those two bills to have arrived on the same date, and assume the difference in dates is due to when the bill was processed rather than when the cargo actually arrived. </w:t>
      </w:r>
    </w:p>
  </w:footnote>
  <w:footnote w:id="7">
    <w:p w14:paraId="3F607644" w14:textId="77777777" w:rsidR="00F557C9" w:rsidRDefault="00F557C9" w:rsidP="00F557C9">
      <w:pPr>
        <w:pStyle w:val="FootnoteText"/>
      </w:pPr>
      <w:r>
        <w:rPr>
          <w:rStyle w:val="FootnoteReference"/>
        </w:rPr>
        <w:footnoteRef/>
      </w:r>
      <w:r>
        <w:t xml:space="preserve"> Determining the best cutoff and/or accounting for lane size are opportunities for future analyses.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2905"/>
    <w:multiLevelType w:val="hybridMultilevel"/>
    <w:tmpl w:val="B016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420A0"/>
    <w:multiLevelType w:val="hybridMultilevel"/>
    <w:tmpl w:val="8EC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507A4"/>
    <w:multiLevelType w:val="hybridMultilevel"/>
    <w:tmpl w:val="AD563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C2EBF"/>
    <w:multiLevelType w:val="hybridMultilevel"/>
    <w:tmpl w:val="C2B8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B0D3F"/>
    <w:multiLevelType w:val="hybridMultilevel"/>
    <w:tmpl w:val="CE460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E255D8"/>
    <w:multiLevelType w:val="hybridMultilevel"/>
    <w:tmpl w:val="FD8A2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995"/>
    <w:multiLevelType w:val="hybridMultilevel"/>
    <w:tmpl w:val="F020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476BA"/>
    <w:multiLevelType w:val="hybridMultilevel"/>
    <w:tmpl w:val="004E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8215D"/>
    <w:multiLevelType w:val="hybridMultilevel"/>
    <w:tmpl w:val="4B021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17326"/>
    <w:multiLevelType w:val="hybridMultilevel"/>
    <w:tmpl w:val="A356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D1E82"/>
    <w:multiLevelType w:val="hybridMultilevel"/>
    <w:tmpl w:val="21144264"/>
    <w:lvl w:ilvl="0" w:tplc="595EE1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660F8"/>
    <w:multiLevelType w:val="hybridMultilevel"/>
    <w:tmpl w:val="B8182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C7359"/>
    <w:multiLevelType w:val="hybridMultilevel"/>
    <w:tmpl w:val="6568AA2E"/>
    <w:lvl w:ilvl="0" w:tplc="4174841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77C14"/>
    <w:multiLevelType w:val="hybridMultilevel"/>
    <w:tmpl w:val="D9F2C9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74D85C5C"/>
    <w:multiLevelType w:val="hybridMultilevel"/>
    <w:tmpl w:val="0940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030525">
    <w:abstractNumId w:val="6"/>
  </w:num>
  <w:num w:numId="2" w16cid:durableId="588008516">
    <w:abstractNumId w:val="1"/>
  </w:num>
  <w:num w:numId="3" w16cid:durableId="65302672">
    <w:abstractNumId w:val="0"/>
  </w:num>
  <w:num w:numId="4" w16cid:durableId="944574039">
    <w:abstractNumId w:val="9"/>
  </w:num>
  <w:num w:numId="5" w16cid:durableId="968165208">
    <w:abstractNumId w:val="13"/>
  </w:num>
  <w:num w:numId="6" w16cid:durableId="1733843952">
    <w:abstractNumId w:val="7"/>
  </w:num>
  <w:num w:numId="7" w16cid:durableId="1515716">
    <w:abstractNumId w:val="3"/>
  </w:num>
  <w:num w:numId="8" w16cid:durableId="1284069494">
    <w:abstractNumId w:val="14"/>
  </w:num>
  <w:num w:numId="9" w16cid:durableId="1550262211">
    <w:abstractNumId w:val="5"/>
  </w:num>
  <w:num w:numId="10" w16cid:durableId="1025906763">
    <w:abstractNumId w:val="4"/>
  </w:num>
  <w:num w:numId="11" w16cid:durableId="1564825764">
    <w:abstractNumId w:val="11"/>
  </w:num>
  <w:num w:numId="12" w16cid:durableId="1751194206">
    <w:abstractNumId w:val="8"/>
  </w:num>
  <w:num w:numId="13" w16cid:durableId="533075509">
    <w:abstractNumId w:val="2"/>
  </w:num>
  <w:num w:numId="14" w16cid:durableId="1147667077">
    <w:abstractNumId w:val="12"/>
  </w:num>
  <w:num w:numId="15" w16cid:durableId="76245526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son, Adam">
    <w15:presenceInfo w15:providerId="AD" w15:userId="S::adam.wilson1@wsu.edu::67e4c3d8-9c8d-4485-9fdd-7f05bec39a53"/>
  </w15:person>
  <w15:person w15:author="Wagner, Jake">
    <w15:presenceInfo w15:providerId="AD" w15:userId="S::jake.wagner@wsu.edu::1bbdb773-4d06-4e21-a97a-b50e9ef941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C3"/>
    <w:rsid w:val="0000057E"/>
    <w:rsid w:val="00002956"/>
    <w:rsid w:val="00003EDA"/>
    <w:rsid w:val="0000663A"/>
    <w:rsid w:val="000121AA"/>
    <w:rsid w:val="00012A4D"/>
    <w:rsid w:val="00014444"/>
    <w:rsid w:val="00014FFE"/>
    <w:rsid w:val="000166E1"/>
    <w:rsid w:val="000166F7"/>
    <w:rsid w:val="00023DB2"/>
    <w:rsid w:val="00025D6E"/>
    <w:rsid w:val="000378C0"/>
    <w:rsid w:val="000413B1"/>
    <w:rsid w:val="00045275"/>
    <w:rsid w:val="00045A4A"/>
    <w:rsid w:val="00051013"/>
    <w:rsid w:val="000528AA"/>
    <w:rsid w:val="00052A1E"/>
    <w:rsid w:val="00052F2A"/>
    <w:rsid w:val="00056979"/>
    <w:rsid w:val="00060448"/>
    <w:rsid w:val="00061A77"/>
    <w:rsid w:val="000644C0"/>
    <w:rsid w:val="000705E9"/>
    <w:rsid w:val="000722E5"/>
    <w:rsid w:val="00072F14"/>
    <w:rsid w:val="00074BB9"/>
    <w:rsid w:val="000817CC"/>
    <w:rsid w:val="00081B71"/>
    <w:rsid w:val="00087E35"/>
    <w:rsid w:val="0009096D"/>
    <w:rsid w:val="000912CB"/>
    <w:rsid w:val="00093A21"/>
    <w:rsid w:val="000946B1"/>
    <w:rsid w:val="00095337"/>
    <w:rsid w:val="000B31A2"/>
    <w:rsid w:val="000B393A"/>
    <w:rsid w:val="000B4384"/>
    <w:rsid w:val="000B4CB6"/>
    <w:rsid w:val="000B5B80"/>
    <w:rsid w:val="000D5BCB"/>
    <w:rsid w:val="000D7A39"/>
    <w:rsid w:val="000E1AB4"/>
    <w:rsid w:val="000F1D82"/>
    <w:rsid w:val="000F4FA3"/>
    <w:rsid w:val="00100A3F"/>
    <w:rsid w:val="0010262D"/>
    <w:rsid w:val="001027E4"/>
    <w:rsid w:val="00107CF1"/>
    <w:rsid w:val="00110153"/>
    <w:rsid w:val="00110204"/>
    <w:rsid w:val="0011369E"/>
    <w:rsid w:val="001143C4"/>
    <w:rsid w:val="001148CD"/>
    <w:rsid w:val="0011571E"/>
    <w:rsid w:val="001164AA"/>
    <w:rsid w:val="00116AD7"/>
    <w:rsid w:val="00120DC1"/>
    <w:rsid w:val="00123041"/>
    <w:rsid w:val="001250F7"/>
    <w:rsid w:val="00126AFD"/>
    <w:rsid w:val="00133479"/>
    <w:rsid w:val="00133FA6"/>
    <w:rsid w:val="00134E78"/>
    <w:rsid w:val="00135658"/>
    <w:rsid w:val="001378CF"/>
    <w:rsid w:val="00137B14"/>
    <w:rsid w:val="00142474"/>
    <w:rsid w:val="00143108"/>
    <w:rsid w:val="00146622"/>
    <w:rsid w:val="001466E4"/>
    <w:rsid w:val="00154082"/>
    <w:rsid w:val="00161D24"/>
    <w:rsid w:val="00163B4D"/>
    <w:rsid w:val="001642E5"/>
    <w:rsid w:val="00164AC1"/>
    <w:rsid w:val="00170B19"/>
    <w:rsid w:val="00176693"/>
    <w:rsid w:val="001804C0"/>
    <w:rsid w:val="00180DAD"/>
    <w:rsid w:val="00181E76"/>
    <w:rsid w:val="00185186"/>
    <w:rsid w:val="001854B4"/>
    <w:rsid w:val="00186ADB"/>
    <w:rsid w:val="00190112"/>
    <w:rsid w:val="001933C7"/>
    <w:rsid w:val="00193D79"/>
    <w:rsid w:val="001A0A99"/>
    <w:rsid w:val="001A6EFB"/>
    <w:rsid w:val="001A71A0"/>
    <w:rsid w:val="001B046F"/>
    <w:rsid w:val="001B32C3"/>
    <w:rsid w:val="001B3411"/>
    <w:rsid w:val="001B71E8"/>
    <w:rsid w:val="001C1746"/>
    <w:rsid w:val="001C359A"/>
    <w:rsid w:val="001D1B39"/>
    <w:rsid w:val="001D1C38"/>
    <w:rsid w:val="001D2566"/>
    <w:rsid w:val="001D535E"/>
    <w:rsid w:val="001D5916"/>
    <w:rsid w:val="001E0410"/>
    <w:rsid w:val="001E25F9"/>
    <w:rsid w:val="001E2E94"/>
    <w:rsid w:val="001E4414"/>
    <w:rsid w:val="001F1DA5"/>
    <w:rsid w:val="0020076C"/>
    <w:rsid w:val="002126BF"/>
    <w:rsid w:val="00215BE7"/>
    <w:rsid w:val="00220377"/>
    <w:rsid w:val="0022209D"/>
    <w:rsid w:val="002267F7"/>
    <w:rsid w:val="00236400"/>
    <w:rsid w:val="002434C9"/>
    <w:rsid w:val="00245B11"/>
    <w:rsid w:val="0024623C"/>
    <w:rsid w:val="00250308"/>
    <w:rsid w:val="002508D1"/>
    <w:rsid w:val="00257FBC"/>
    <w:rsid w:val="00261BE7"/>
    <w:rsid w:val="00264003"/>
    <w:rsid w:val="00270EC1"/>
    <w:rsid w:val="00271C63"/>
    <w:rsid w:val="002728B3"/>
    <w:rsid w:val="00281C01"/>
    <w:rsid w:val="00285186"/>
    <w:rsid w:val="00286523"/>
    <w:rsid w:val="00286590"/>
    <w:rsid w:val="0028738D"/>
    <w:rsid w:val="002876C7"/>
    <w:rsid w:val="002909C3"/>
    <w:rsid w:val="00295476"/>
    <w:rsid w:val="002963FE"/>
    <w:rsid w:val="002964D7"/>
    <w:rsid w:val="002A252F"/>
    <w:rsid w:val="002A43C2"/>
    <w:rsid w:val="002B541E"/>
    <w:rsid w:val="002B6557"/>
    <w:rsid w:val="002C0FEE"/>
    <w:rsid w:val="002C61BC"/>
    <w:rsid w:val="002C7665"/>
    <w:rsid w:val="002D0A6F"/>
    <w:rsid w:val="002D6014"/>
    <w:rsid w:val="002D7B08"/>
    <w:rsid w:val="002E4EFA"/>
    <w:rsid w:val="002E63AD"/>
    <w:rsid w:val="002F3741"/>
    <w:rsid w:val="002F5287"/>
    <w:rsid w:val="002F6138"/>
    <w:rsid w:val="003013FA"/>
    <w:rsid w:val="0030218B"/>
    <w:rsid w:val="003026D5"/>
    <w:rsid w:val="003052E6"/>
    <w:rsid w:val="00311ABB"/>
    <w:rsid w:val="0031464C"/>
    <w:rsid w:val="0031508F"/>
    <w:rsid w:val="00315C7F"/>
    <w:rsid w:val="00321235"/>
    <w:rsid w:val="00324775"/>
    <w:rsid w:val="0032516D"/>
    <w:rsid w:val="00325BAE"/>
    <w:rsid w:val="00326CE6"/>
    <w:rsid w:val="00327E19"/>
    <w:rsid w:val="00330ACE"/>
    <w:rsid w:val="003344CA"/>
    <w:rsid w:val="00335D30"/>
    <w:rsid w:val="0033680F"/>
    <w:rsid w:val="003379D0"/>
    <w:rsid w:val="00342B64"/>
    <w:rsid w:val="00351582"/>
    <w:rsid w:val="00354CD8"/>
    <w:rsid w:val="003557A3"/>
    <w:rsid w:val="00356C14"/>
    <w:rsid w:val="00362D4A"/>
    <w:rsid w:val="00365101"/>
    <w:rsid w:val="00365D8A"/>
    <w:rsid w:val="00365DD4"/>
    <w:rsid w:val="00367FB7"/>
    <w:rsid w:val="00374767"/>
    <w:rsid w:val="00381094"/>
    <w:rsid w:val="00386AF2"/>
    <w:rsid w:val="00393144"/>
    <w:rsid w:val="00393FD2"/>
    <w:rsid w:val="003942E6"/>
    <w:rsid w:val="003A28F7"/>
    <w:rsid w:val="003B0970"/>
    <w:rsid w:val="003B1139"/>
    <w:rsid w:val="003B1C2A"/>
    <w:rsid w:val="003B1D7D"/>
    <w:rsid w:val="003B5E9A"/>
    <w:rsid w:val="003B64F1"/>
    <w:rsid w:val="003C0940"/>
    <w:rsid w:val="003C3FAA"/>
    <w:rsid w:val="003C45A6"/>
    <w:rsid w:val="003C6B4F"/>
    <w:rsid w:val="003C72A1"/>
    <w:rsid w:val="003D1A1C"/>
    <w:rsid w:val="003E0A90"/>
    <w:rsid w:val="003E0CB9"/>
    <w:rsid w:val="003E4139"/>
    <w:rsid w:val="003E531A"/>
    <w:rsid w:val="003F3EC5"/>
    <w:rsid w:val="003F4E16"/>
    <w:rsid w:val="003F5746"/>
    <w:rsid w:val="003F6C6C"/>
    <w:rsid w:val="00402C7A"/>
    <w:rsid w:val="0041020E"/>
    <w:rsid w:val="004107B8"/>
    <w:rsid w:val="0041572A"/>
    <w:rsid w:val="00423FB2"/>
    <w:rsid w:val="004314F7"/>
    <w:rsid w:val="004322EA"/>
    <w:rsid w:val="004330DD"/>
    <w:rsid w:val="00434EEF"/>
    <w:rsid w:val="0044002F"/>
    <w:rsid w:val="00446F16"/>
    <w:rsid w:val="0045045F"/>
    <w:rsid w:val="00456E96"/>
    <w:rsid w:val="00472737"/>
    <w:rsid w:val="00474123"/>
    <w:rsid w:val="00474F33"/>
    <w:rsid w:val="00475A40"/>
    <w:rsid w:val="00475E88"/>
    <w:rsid w:val="004768ED"/>
    <w:rsid w:val="00476DEC"/>
    <w:rsid w:val="00481AD4"/>
    <w:rsid w:val="004836D9"/>
    <w:rsid w:val="004838BA"/>
    <w:rsid w:val="0048557C"/>
    <w:rsid w:val="00486124"/>
    <w:rsid w:val="00492DEF"/>
    <w:rsid w:val="004950D7"/>
    <w:rsid w:val="004A1538"/>
    <w:rsid w:val="004A18FB"/>
    <w:rsid w:val="004A3B9F"/>
    <w:rsid w:val="004A3D95"/>
    <w:rsid w:val="004B3B88"/>
    <w:rsid w:val="004B61FD"/>
    <w:rsid w:val="004B66CD"/>
    <w:rsid w:val="004B7A1D"/>
    <w:rsid w:val="004C0FE5"/>
    <w:rsid w:val="004C17CA"/>
    <w:rsid w:val="004C3DCD"/>
    <w:rsid w:val="004D22BD"/>
    <w:rsid w:val="004D3C03"/>
    <w:rsid w:val="004D5F2B"/>
    <w:rsid w:val="004D76B1"/>
    <w:rsid w:val="004E72E6"/>
    <w:rsid w:val="004E7AED"/>
    <w:rsid w:val="004F0C9E"/>
    <w:rsid w:val="004F1FA8"/>
    <w:rsid w:val="004F2201"/>
    <w:rsid w:val="004F3A86"/>
    <w:rsid w:val="004F75B0"/>
    <w:rsid w:val="00501214"/>
    <w:rsid w:val="00503653"/>
    <w:rsid w:val="0050650E"/>
    <w:rsid w:val="00522415"/>
    <w:rsid w:val="00523F56"/>
    <w:rsid w:val="00526D29"/>
    <w:rsid w:val="00531772"/>
    <w:rsid w:val="00536988"/>
    <w:rsid w:val="00541DE9"/>
    <w:rsid w:val="00542FB5"/>
    <w:rsid w:val="00545219"/>
    <w:rsid w:val="005463BB"/>
    <w:rsid w:val="00554D80"/>
    <w:rsid w:val="00560406"/>
    <w:rsid w:val="00563B11"/>
    <w:rsid w:val="005644CE"/>
    <w:rsid w:val="00566007"/>
    <w:rsid w:val="005673C3"/>
    <w:rsid w:val="005716C7"/>
    <w:rsid w:val="0058018A"/>
    <w:rsid w:val="00583E93"/>
    <w:rsid w:val="005866A9"/>
    <w:rsid w:val="005900EA"/>
    <w:rsid w:val="005977F3"/>
    <w:rsid w:val="005A0B0C"/>
    <w:rsid w:val="005A4219"/>
    <w:rsid w:val="005A4657"/>
    <w:rsid w:val="005A58D3"/>
    <w:rsid w:val="005B19CA"/>
    <w:rsid w:val="005B2171"/>
    <w:rsid w:val="005B3C41"/>
    <w:rsid w:val="005B54BF"/>
    <w:rsid w:val="005C0319"/>
    <w:rsid w:val="005C32F4"/>
    <w:rsid w:val="005C3DAE"/>
    <w:rsid w:val="005C5007"/>
    <w:rsid w:val="005C5F88"/>
    <w:rsid w:val="005C6315"/>
    <w:rsid w:val="005D2FD1"/>
    <w:rsid w:val="005D4B7B"/>
    <w:rsid w:val="005D53D9"/>
    <w:rsid w:val="005E0092"/>
    <w:rsid w:val="005E3FDC"/>
    <w:rsid w:val="005E41C7"/>
    <w:rsid w:val="005E7630"/>
    <w:rsid w:val="005F0398"/>
    <w:rsid w:val="005F4394"/>
    <w:rsid w:val="005F517C"/>
    <w:rsid w:val="005F6435"/>
    <w:rsid w:val="006016B4"/>
    <w:rsid w:val="00601F67"/>
    <w:rsid w:val="00602A07"/>
    <w:rsid w:val="00605C94"/>
    <w:rsid w:val="00612902"/>
    <w:rsid w:val="00613145"/>
    <w:rsid w:val="00613790"/>
    <w:rsid w:val="00615160"/>
    <w:rsid w:val="00615C6C"/>
    <w:rsid w:val="00625890"/>
    <w:rsid w:val="00626A2F"/>
    <w:rsid w:val="006304FE"/>
    <w:rsid w:val="00636711"/>
    <w:rsid w:val="006450F3"/>
    <w:rsid w:val="0064652C"/>
    <w:rsid w:val="006475E6"/>
    <w:rsid w:val="0065061A"/>
    <w:rsid w:val="006514E1"/>
    <w:rsid w:val="00653198"/>
    <w:rsid w:val="00657DAD"/>
    <w:rsid w:val="006600FC"/>
    <w:rsid w:val="006626A5"/>
    <w:rsid w:val="00666A03"/>
    <w:rsid w:val="00666B7E"/>
    <w:rsid w:val="00667674"/>
    <w:rsid w:val="00667B3E"/>
    <w:rsid w:val="00671309"/>
    <w:rsid w:val="00672523"/>
    <w:rsid w:val="00673CE4"/>
    <w:rsid w:val="00682502"/>
    <w:rsid w:val="00684091"/>
    <w:rsid w:val="00686F8D"/>
    <w:rsid w:val="006874D0"/>
    <w:rsid w:val="00691BB2"/>
    <w:rsid w:val="006A06D2"/>
    <w:rsid w:val="006A28B8"/>
    <w:rsid w:val="006A3C44"/>
    <w:rsid w:val="006A4127"/>
    <w:rsid w:val="006A567B"/>
    <w:rsid w:val="006A6274"/>
    <w:rsid w:val="006B33C4"/>
    <w:rsid w:val="006B5BF8"/>
    <w:rsid w:val="006B6BDA"/>
    <w:rsid w:val="006C0AC8"/>
    <w:rsid w:val="006C2CAF"/>
    <w:rsid w:val="006C773E"/>
    <w:rsid w:val="006D1185"/>
    <w:rsid w:val="006D361C"/>
    <w:rsid w:val="006D435F"/>
    <w:rsid w:val="006D4D6D"/>
    <w:rsid w:val="006D73C0"/>
    <w:rsid w:val="006D78B3"/>
    <w:rsid w:val="006E2ED6"/>
    <w:rsid w:val="006F1658"/>
    <w:rsid w:val="006F243A"/>
    <w:rsid w:val="006F4A2E"/>
    <w:rsid w:val="00703C3A"/>
    <w:rsid w:val="00707F15"/>
    <w:rsid w:val="0071070D"/>
    <w:rsid w:val="00715A7C"/>
    <w:rsid w:val="00716B2D"/>
    <w:rsid w:val="00716B30"/>
    <w:rsid w:val="00720FB6"/>
    <w:rsid w:val="007213F4"/>
    <w:rsid w:val="00725783"/>
    <w:rsid w:val="0072763A"/>
    <w:rsid w:val="00731E58"/>
    <w:rsid w:val="00732D58"/>
    <w:rsid w:val="00734BD0"/>
    <w:rsid w:val="0073540D"/>
    <w:rsid w:val="00743B57"/>
    <w:rsid w:val="00744841"/>
    <w:rsid w:val="00745A8B"/>
    <w:rsid w:val="007500C6"/>
    <w:rsid w:val="007523F2"/>
    <w:rsid w:val="007534C0"/>
    <w:rsid w:val="00755A04"/>
    <w:rsid w:val="00756344"/>
    <w:rsid w:val="00756857"/>
    <w:rsid w:val="007569BE"/>
    <w:rsid w:val="0075731B"/>
    <w:rsid w:val="0076236D"/>
    <w:rsid w:val="007657D7"/>
    <w:rsid w:val="00765977"/>
    <w:rsid w:val="00773744"/>
    <w:rsid w:val="0077402D"/>
    <w:rsid w:val="00775E45"/>
    <w:rsid w:val="00776712"/>
    <w:rsid w:val="007777AD"/>
    <w:rsid w:val="00786CB7"/>
    <w:rsid w:val="00787ACB"/>
    <w:rsid w:val="0079051D"/>
    <w:rsid w:val="00791553"/>
    <w:rsid w:val="0079328B"/>
    <w:rsid w:val="007946CF"/>
    <w:rsid w:val="007A0701"/>
    <w:rsid w:val="007A350B"/>
    <w:rsid w:val="007A4CF9"/>
    <w:rsid w:val="007A583F"/>
    <w:rsid w:val="007B69C2"/>
    <w:rsid w:val="007C359A"/>
    <w:rsid w:val="007C6E4C"/>
    <w:rsid w:val="007C760A"/>
    <w:rsid w:val="007C7CAA"/>
    <w:rsid w:val="007D4F4A"/>
    <w:rsid w:val="007E0CBA"/>
    <w:rsid w:val="007E3735"/>
    <w:rsid w:val="007F1651"/>
    <w:rsid w:val="007F246D"/>
    <w:rsid w:val="007F50CD"/>
    <w:rsid w:val="007F5B5F"/>
    <w:rsid w:val="007F66A5"/>
    <w:rsid w:val="00801052"/>
    <w:rsid w:val="00801497"/>
    <w:rsid w:val="00801EB6"/>
    <w:rsid w:val="00803F91"/>
    <w:rsid w:val="0081363B"/>
    <w:rsid w:val="008143DA"/>
    <w:rsid w:val="00816CDE"/>
    <w:rsid w:val="00821BAD"/>
    <w:rsid w:val="0082223A"/>
    <w:rsid w:val="00822B9C"/>
    <w:rsid w:val="00834DE4"/>
    <w:rsid w:val="00836E52"/>
    <w:rsid w:val="00837EFE"/>
    <w:rsid w:val="008423B0"/>
    <w:rsid w:val="008443AB"/>
    <w:rsid w:val="00844C2D"/>
    <w:rsid w:val="00846C99"/>
    <w:rsid w:val="00846E3A"/>
    <w:rsid w:val="0085035A"/>
    <w:rsid w:val="0085134C"/>
    <w:rsid w:val="00852834"/>
    <w:rsid w:val="0085328E"/>
    <w:rsid w:val="0085723C"/>
    <w:rsid w:val="00857881"/>
    <w:rsid w:val="00860583"/>
    <w:rsid w:val="00861287"/>
    <w:rsid w:val="008614F7"/>
    <w:rsid w:val="008627A5"/>
    <w:rsid w:val="00864997"/>
    <w:rsid w:val="00864EAF"/>
    <w:rsid w:val="008732C4"/>
    <w:rsid w:val="00880C0A"/>
    <w:rsid w:val="00881D15"/>
    <w:rsid w:val="00881DF4"/>
    <w:rsid w:val="00881FAC"/>
    <w:rsid w:val="00882EC8"/>
    <w:rsid w:val="00885069"/>
    <w:rsid w:val="00886713"/>
    <w:rsid w:val="00891A6E"/>
    <w:rsid w:val="00893538"/>
    <w:rsid w:val="00896485"/>
    <w:rsid w:val="008A32F0"/>
    <w:rsid w:val="008A4578"/>
    <w:rsid w:val="008A497F"/>
    <w:rsid w:val="008A5A93"/>
    <w:rsid w:val="008A77EF"/>
    <w:rsid w:val="008B2B47"/>
    <w:rsid w:val="008B41AB"/>
    <w:rsid w:val="008B4F4D"/>
    <w:rsid w:val="008B6F1D"/>
    <w:rsid w:val="008C1AE9"/>
    <w:rsid w:val="008C4DEC"/>
    <w:rsid w:val="008C55AB"/>
    <w:rsid w:val="008C602F"/>
    <w:rsid w:val="008D0A3C"/>
    <w:rsid w:val="008D2AA8"/>
    <w:rsid w:val="008D4191"/>
    <w:rsid w:val="008D5D4B"/>
    <w:rsid w:val="008D61FE"/>
    <w:rsid w:val="008E1CB2"/>
    <w:rsid w:val="008E2B18"/>
    <w:rsid w:val="008E41F6"/>
    <w:rsid w:val="008F1860"/>
    <w:rsid w:val="008F48C8"/>
    <w:rsid w:val="008F54BF"/>
    <w:rsid w:val="008F67BF"/>
    <w:rsid w:val="009006F8"/>
    <w:rsid w:val="009017D6"/>
    <w:rsid w:val="009017D7"/>
    <w:rsid w:val="00902425"/>
    <w:rsid w:val="00907784"/>
    <w:rsid w:val="009108F7"/>
    <w:rsid w:val="00911807"/>
    <w:rsid w:val="00914AEE"/>
    <w:rsid w:val="00916688"/>
    <w:rsid w:val="00921718"/>
    <w:rsid w:val="0092633D"/>
    <w:rsid w:val="009272BE"/>
    <w:rsid w:val="0093020C"/>
    <w:rsid w:val="009321A7"/>
    <w:rsid w:val="0093573F"/>
    <w:rsid w:val="00940016"/>
    <w:rsid w:val="009440F2"/>
    <w:rsid w:val="00965241"/>
    <w:rsid w:val="009658AE"/>
    <w:rsid w:val="009725BD"/>
    <w:rsid w:val="00981D47"/>
    <w:rsid w:val="0098528D"/>
    <w:rsid w:val="009A0A2E"/>
    <w:rsid w:val="009A1B0F"/>
    <w:rsid w:val="009A3E37"/>
    <w:rsid w:val="009A61C0"/>
    <w:rsid w:val="009A7656"/>
    <w:rsid w:val="009B58BA"/>
    <w:rsid w:val="009B71F9"/>
    <w:rsid w:val="009C1EB3"/>
    <w:rsid w:val="009C2B65"/>
    <w:rsid w:val="009C4239"/>
    <w:rsid w:val="009C5FF8"/>
    <w:rsid w:val="009D062D"/>
    <w:rsid w:val="009D4D5B"/>
    <w:rsid w:val="009D6089"/>
    <w:rsid w:val="009D6568"/>
    <w:rsid w:val="009D751A"/>
    <w:rsid w:val="009E2D3F"/>
    <w:rsid w:val="009E44A5"/>
    <w:rsid w:val="009E7275"/>
    <w:rsid w:val="009E775B"/>
    <w:rsid w:val="009F0471"/>
    <w:rsid w:val="009F383E"/>
    <w:rsid w:val="009F7F54"/>
    <w:rsid w:val="00A05E8F"/>
    <w:rsid w:val="00A07341"/>
    <w:rsid w:val="00A078BB"/>
    <w:rsid w:val="00A22DD2"/>
    <w:rsid w:val="00A2708C"/>
    <w:rsid w:val="00A27493"/>
    <w:rsid w:val="00A274B8"/>
    <w:rsid w:val="00A3141A"/>
    <w:rsid w:val="00A412EA"/>
    <w:rsid w:val="00A41CD6"/>
    <w:rsid w:val="00A53809"/>
    <w:rsid w:val="00A54698"/>
    <w:rsid w:val="00A55245"/>
    <w:rsid w:val="00A559B1"/>
    <w:rsid w:val="00A57D5E"/>
    <w:rsid w:val="00A613D2"/>
    <w:rsid w:val="00A61B30"/>
    <w:rsid w:val="00A6314E"/>
    <w:rsid w:val="00A63D73"/>
    <w:rsid w:val="00A65D4A"/>
    <w:rsid w:val="00A671E4"/>
    <w:rsid w:val="00A677DF"/>
    <w:rsid w:val="00A8286B"/>
    <w:rsid w:val="00A83EAF"/>
    <w:rsid w:val="00A852B6"/>
    <w:rsid w:val="00A8691B"/>
    <w:rsid w:val="00A8782D"/>
    <w:rsid w:val="00A90714"/>
    <w:rsid w:val="00A91E7A"/>
    <w:rsid w:val="00A94273"/>
    <w:rsid w:val="00A9518C"/>
    <w:rsid w:val="00AA0142"/>
    <w:rsid w:val="00AA2843"/>
    <w:rsid w:val="00AA4E12"/>
    <w:rsid w:val="00AB2C17"/>
    <w:rsid w:val="00AB72DE"/>
    <w:rsid w:val="00AB7F4F"/>
    <w:rsid w:val="00AC09EE"/>
    <w:rsid w:val="00AC1C7E"/>
    <w:rsid w:val="00AC2AC2"/>
    <w:rsid w:val="00AC6054"/>
    <w:rsid w:val="00AD361F"/>
    <w:rsid w:val="00AD3A24"/>
    <w:rsid w:val="00AD4164"/>
    <w:rsid w:val="00AD5394"/>
    <w:rsid w:val="00AE03AD"/>
    <w:rsid w:val="00AE1CEA"/>
    <w:rsid w:val="00AE2261"/>
    <w:rsid w:val="00AF107E"/>
    <w:rsid w:val="00B023B3"/>
    <w:rsid w:val="00B038A7"/>
    <w:rsid w:val="00B0623F"/>
    <w:rsid w:val="00B11642"/>
    <w:rsid w:val="00B122F0"/>
    <w:rsid w:val="00B12F67"/>
    <w:rsid w:val="00B134DE"/>
    <w:rsid w:val="00B13DF8"/>
    <w:rsid w:val="00B1400E"/>
    <w:rsid w:val="00B15482"/>
    <w:rsid w:val="00B16A0E"/>
    <w:rsid w:val="00B223D0"/>
    <w:rsid w:val="00B24528"/>
    <w:rsid w:val="00B24DE4"/>
    <w:rsid w:val="00B3449C"/>
    <w:rsid w:val="00B3545B"/>
    <w:rsid w:val="00B36218"/>
    <w:rsid w:val="00B36476"/>
    <w:rsid w:val="00B42F21"/>
    <w:rsid w:val="00B4308E"/>
    <w:rsid w:val="00B472EA"/>
    <w:rsid w:val="00B6116D"/>
    <w:rsid w:val="00B631B9"/>
    <w:rsid w:val="00B65414"/>
    <w:rsid w:val="00B75024"/>
    <w:rsid w:val="00B76ED8"/>
    <w:rsid w:val="00B77A7A"/>
    <w:rsid w:val="00B8311C"/>
    <w:rsid w:val="00B83491"/>
    <w:rsid w:val="00B84044"/>
    <w:rsid w:val="00B87A5B"/>
    <w:rsid w:val="00B91180"/>
    <w:rsid w:val="00B926F4"/>
    <w:rsid w:val="00B95918"/>
    <w:rsid w:val="00B96CDB"/>
    <w:rsid w:val="00BA09E1"/>
    <w:rsid w:val="00BA2EBD"/>
    <w:rsid w:val="00BB0089"/>
    <w:rsid w:val="00BB0B19"/>
    <w:rsid w:val="00BB1BD0"/>
    <w:rsid w:val="00BB343C"/>
    <w:rsid w:val="00BB4C75"/>
    <w:rsid w:val="00BB5ED9"/>
    <w:rsid w:val="00BC1217"/>
    <w:rsid w:val="00BC13F8"/>
    <w:rsid w:val="00BC42AB"/>
    <w:rsid w:val="00BC56D5"/>
    <w:rsid w:val="00BC5EB5"/>
    <w:rsid w:val="00BC777C"/>
    <w:rsid w:val="00BD0BDA"/>
    <w:rsid w:val="00BD1FB7"/>
    <w:rsid w:val="00BD40E6"/>
    <w:rsid w:val="00BE0680"/>
    <w:rsid w:val="00BE2023"/>
    <w:rsid w:val="00BE638F"/>
    <w:rsid w:val="00BE7508"/>
    <w:rsid w:val="00BE7D3E"/>
    <w:rsid w:val="00BE7D4D"/>
    <w:rsid w:val="00BF469C"/>
    <w:rsid w:val="00BF5AE3"/>
    <w:rsid w:val="00BF6162"/>
    <w:rsid w:val="00C01BBB"/>
    <w:rsid w:val="00C01CEF"/>
    <w:rsid w:val="00C047D2"/>
    <w:rsid w:val="00C10570"/>
    <w:rsid w:val="00C14F36"/>
    <w:rsid w:val="00C15B04"/>
    <w:rsid w:val="00C203FF"/>
    <w:rsid w:val="00C21B06"/>
    <w:rsid w:val="00C21F84"/>
    <w:rsid w:val="00C273F7"/>
    <w:rsid w:val="00C33FFA"/>
    <w:rsid w:val="00C362AE"/>
    <w:rsid w:val="00C37F55"/>
    <w:rsid w:val="00C42CCD"/>
    <w:rsid w:val="00C43181"/>
    <w:rsid w:val="00C450E7"/>
    <w:rsid w:val="00C45230"/>
    <w:rsid w:val="00C45AC9"/>
    <w:rsid w:val="00C45EF6"/>
    <w:rsid w:val="00C46763"/>
    <w:rsid w:val="00C4741A"/>
    <w:rsid w:val="00C50E36"/>
    <w:rsid w:val="00C523F3"/>
    <w:rsid w:val="00C55C96"/>
    <w:rsid w:val="00C55F1B"/>
    <w:rsid w:val="00C563D8"/>
    <w:rsid w:val="00C603D7"/>
    <w:rsid w:val="00C609AA"/>
    <w:rsid w:val="00C61FC4"/>
    <w:rsid w:val="00C7063E"/>
    <w:rsid w:val="00C75637"/>
    <w:rsid w:val="00C80495"/>
    <w:rsid w:val="00C817B9"/>
    <w:rsid w:val="00C82BB1"/>
    <w:rsid w:val="00C90A8A"/>
    <w:rsid w:val="00C91D2D"/>
    <w:rsid w:val="00C93742"/>
    <w:rsid w:val="00C9690D"/>
    <w:rsid w:val="00CA1AFC"/>
    <w:rsid w:val="00CA22A7"/>
    <w:rsid w:val="00CA6DA1"/>
    <w:rsid w:val="00CB188F"/>
    <w:rsid w:val="00CB2EF0"/>
    <w:rsid w:val="00CB3F01"/>
    <w:rsid w:val="00CC0649"/>
    <w:rsid w:val="00CC6A23"/>
    <w:rsid w:val="00CD321E"/>
    <w:rsid w:val="00CD4CC1"/>
    <w:rsid w:val="00CD554F"/>
    <w:rsid w:val="00CE214B"/>
    <w:rsid w:val="00CE4947"/>
    <w:rsid w:val="00CF2884"/>
    <w:rsid w:val="00CF4BF0"/>
    <w:rsid w:val="00CF4C70"/>
    <w:rsid w:val="00CF64A2"/>
    <w:rsid w:val="00CF6A65"/>
    <w:rsid w:val="00D07260"/>
    <w:rsid w:val="00D10C65"/>
    <w:rsid w:val="00D116AF"/>
    <w:rsid w:val="00D124A1"/>
    <w:rsid w:val="00D15005"/>
    <w:rsid w:val="00D15FEC"/>
    <w:rsid w:val="00D16445"/>
    <w:rsid w:val="00D166FB"/>
    <w:rsid w:val="00D16EED"/>
    <w:rsid w:val="00D17D7C"/>
    <w:rsid w:val="00D219FD"/>
    <w:rsid w:val="00D22CB5"/>
    <w:rsid w:val="00D25466"/>
    <w:rsid w:val="00D405DC"/>
    <w:rsid w:val="00D42F38"/>
    <w:rsid w:val="00D43DA6"/>
    <w:rsid w:val="00D46764"/>
    <w:rsid w:val="00D4752D"/>
    <w:rsid w:val="00D57DC0"/>
    <w:rsid w:val="00D6164A"/>
    <w:rsid w:val="00D628C7"/>
    <w:rsid w:val="00D641DC"/>
    <w:rsid w:val="00D66B62"/>
    <w:rsid w:val="00D7382D"/>
    <w:rsid w:val="00D73BBB"/>
    <w:rsid w:val="00D81E3B"/>
    <w:rsid w:val="00D831B0"/>
    <w:rsid w:val="00D847EC"/>
    <w:rsid w:val="00D95093"/>
    <w:rsid w:val="00D959F0"/>
    <w:rsid w:val="00D964A5"/>
    <w:rsid w:val="00DA0835"/>
    <w:rsid w:val="00DA0921"/>
    <w:rsid w:val="00DA26F7"/>
    <w:rsid w:val="00DB3853"/>
    <w:rsid w:val="00DB540C"/>
    <w:rsid w:val="00DC0724"/>
    <w:rsid w:val="00DC25CB"/>
    <w:rsid w:val="00DC4DCF"/>
    <w:rsid w:val="00DC554B"/>
    <w:rsid w:val="00DC624C"/>
    <w:rsid w:val="00DD1415"/>
    <w:rsid w:val="00DD1DF5"/>
    <w:rsid w:val="00DD31A7"/>
    <w:rsid w:val="00DD4B21"/>
    <w:rsid w:val="00DD65FF"/>
    <w:rsid w:val="00DE2A22"/>
    <w:rsid w:val="00DE55E5"/>
    <w:rsid w:val="00DF0EFA"/>
    <w:rsid w:val="00DF7822"/>
    <w:rsid w:val="00E00FCA"/>
    <w:rsid w:val="00E00FD3"/>
    <w:rsid w:val="00E02CEB"/>
    <w:rsid w:val="00E156C1"/>
    <w:rsid w:val="00E15F97"/>
    <w:rsid w:val="00E17B53"/>
    <w:rsid w:val="00E2028D"/>
    <w:rsid w:val="00E23E99"/>
    <w:rsid w:val="00E2771C"/>
    <w:rsid w:val="00E43C1C"/>
    <w:rsid w:val="00E441A9"/>
    <w:rsid w:val="00E4579E"/>
    <w:rsid w:val="00E512FA"/>
    <w:rsid w:val="00E52FD0"/>
    <w:rsid w:val="00E53439"/>
    <w:rsid w:val="00E53B32"/>
    <w:rsid w:val="00E5761D"/>
    <w:rsid w:val="00E64D1A"/>
    <w:rsid w:val="00E7076C"/>
    <w:rsid w:val="00E710CD"/>
    <w:rsid w:val="00E739D0"/>
    <w:rsid w:val="00E742FA"/>
    <w:rsid w:val="00E77FB5"/>
    <w:rsid w:val="00E809B3"/>
    <w:rsid w:val="00E82585"/>
    <w:rsid w:val="00E82681"/>
    <w:rsid w:val="00E8356C"/>
    <w:rsid w:val="00E83DB3"/>
    <w:rsid w:val="00E87B72"/>
    <w:rsid w:val="00E9239B"/>
    <w:rsid w:val="00E9367A"/>
    <w:rsid w:val="00E93C72"/>
    <w:rsid w:val="00E96F5F"/>
    <w:rsid w:val="00E97486"/>
    <w:rsid w:val="00EA0530"/>
    <w:rsid w:val="00EA087D"/>
    <w:rsid w:val="00EA182F"/>
    <w:rsid w:val="00EA3105"/>
    <w:rsid w:val="00EA6645"/>
    <w:rsid w:val="00EA6B7C"/>
    <w:rsid w:val="00EB0926"/>
    <w:rsid w:val="00EB2462"/>
    <w:rsid w:val="00EB3D77"/>
    <w:rsid w:val="00EB51D1"/>
    <w:rsid w:val="00EC3040"/>
    <w:rsid w:val="00EC6403"/>
    <w:rsid w:val="00EC792D"/>
    <w:rsid w:val="00ED25DE"/>
    <w:rsid w:val="00ED3657"/>
    <w:rsid w:val="00EE02EB"/>
    <w:rsid w:val="00EE0944"/>
    <w:rsid w:val="00EE0D88"/>
    <w:rsid w:val="00EE1997"/>
    <w:rsid w:val="00EE5EBF"/>
    <w:rsid w:val="00EE6CCE"/>
    <w:rsid w:val="00EF27F1"/>
    <w:rsid w:val="00EF434E"/>
    <w:rsid w:val="00EF449F"/>
    <w:rsid w:val="00F00563"/>
    <w:rsid w:val="00F0151A"/>
    <w:rsid w:val="00F02DC7"/>
    <w:rsid w:val="00F04826"/>
    <w:rsid w:val="00F07786"/>
    <w:rsid w:val="00F100BB"/>
    <w:rsid w:val="00F15020"/>
    <w:rsid w:val="00F216AE"/>
    <w:rsid w:val="00F21AA5"/>
    <w:rsid w:val="00F22798"/>
    <w:rsid w:val="00F24BDF"/>
    <w:rsid w:val="00F25468"/>
    <w:rsid w:val="00F3000D"/>
    <w:rsid w:val="00F33AA0"/>
    <w:rsid w:val="00F34197"/>
    <w:rsid w:val="00F34F66"/>
    <w:rsid w:val="00F3517D"/>
    <w:rsid w:val="00F35F44"/>
    <w:rsid w:val="00F41D01"/>
    <w:rsid w:val="00F43EC0"/>
    <w:rsid w:val="00F557C9"/>
    <w:rsid w:val="00F56107"/>
    <w:rsid w:val="00F5788B"/>
    <w:rsid w:val="00F63D12"/>
    <w:rsid w:val="00F64F15"/>
    <w:rsid w:val="00F653CA"/>
    <w:rsid w:val="00F67FD6"/>
    <w:rsid w:val="00F70949"/>
    <w:rsid w:val="00F727B1"/>
    <w:rsid w:val="00F7681C"/>
    <w:rsid w:val="00F80B1C"/>
    <w:rsid w:val="00F8102E"/>
    <w:rsid w:val="00F81247"/>
    <w:rsid w:val="00F84F2D"/>
    <w:rsid w:val="00F90639"/>
    <w:rsid w:val="00F9335E"/>
    <w:rsid w:val="00F93688"/>
    <w:rsid w:val="00F93B3F"/>
    <w:rsid w:val="00FA1300"/>
    <w:rsid w:val="00FA2EA9"/>
    <w:rsid w:val="00FA63DA"/>
    <w:rsid w:val="00FB2527"/>
    <w:rsid w:val="00FB3A36"/>
    <w:rsid w:val="00FB3FA4"/>
    <w:rsid w:val="00FB5206"/>
    <w:rsid w:val="00FB66E8"/>
    <w:rsid w:val="00FB6C7F"/>
    <w:rsid w:val="00FC5834"/>
    <w:rsid w:val="00FD02AF"/>
    <w:rsid w:val="00FD26FC"/>
    <w:rsid w:val="00FD33CA"/>
    <w:rsid w:val="00FD5310"/>
    <w:rsid w:val="00FE093C"/>
    <w:rsid w:val="00FE1B7C"/>
    <w:rsid w:val="00FE22E3"/>
    <w:rsid w:val="00FE5F50"/>
    <w:rsid w:val="00FF10E7"/>
    <w:rsid w:val="00FF34A6"/>
    <w:rsid w:val="00FF3935"/>
    <w:rsid w:val="00FF3B3E"/>
    <w:rsid w:val="00FF3B6B"/>
    <w:rsid w:val="00FF59E0"/>
    <w:rsid w:val="00FF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2D9B"/>
  <w15:chartTrackingRefBased/>
  <w15:docId w15:val="{53221BF3-DD8A-4E9E-BB08-02FD053C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439"/>
    <w:pPr>
      <w:spacing w:line="360" w:lineRule="auto"/>
      <w:outlineLvl w:val="0"/>
    </w:pPr>
    <w:rPr>
      <w:b/>
      <w:bCs/>
    </w:rPr>
  </w:style>
  <w:style w:type="paragraph" w:styleId="Heading2">
    <w:name w:val="heading 2"/>
    <w:basedOn w:val="Normal"/>
    <w:next w:val="Normal"/>
    <w:link w:val="Heading2Char"/>
    <w:uiPriority w:val="9"/>
    <w:unhideWhenUsed/>
    <w:qFormat/>
    <w:rsid w:val="001B3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2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2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2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2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39"/>
    <w:rPr>
      <w:b/>
      <w:bCs/>
    </w:rPr>
  </w:style>
  <w:style w:type="character" w:customStyle="1" w:styleId="Heading2Char">
    <w:name w:val="Heading 2 Char"/>
    <w:basedOn w:val="DefaultParagraphFont"/>
    <w:link w:val="Heading2"/>
    <w:uiPriority w:val="9"/>
    <w:rsid w:val="001B3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2C3"/>
    <w:rPr>
      <w:rFonts w:eastAsiaTheme="majorEastAsia" w:cstheme="majorBidi"/>
      <w:color w:val="272727" w:themeColor="text1" w:themeTint="D8"/>
    </w:rPr>
  </w:style>
  <w:style w:type="paragraph" w:styleId="Title">
    <w:name w:val="Title"/>
    <w:basedOn w:val="Normal"/>
    <w:next w:val="Normal"/>
    <w:link w:val="TitleChar"/>
    <w:uiPriority w:val="10"/>
    <w:qFormat/>
    <w:rsid w:val="008627A5"/>
    <w:pPr>
      <w:spacing w:after="80"/>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8627A5"/>
    <w:rPr>
      <w:rFonts w:asciiTheme="majorHAnsi" w:eastAsiaTheme="majorEastAsia" w:hAnsiTheme="majorHAnsi" w:cstheme="majorBidi"/>
      <w:spacing w:val="-10"/>
      <w:kern w:val="28"/>
      <w:sz w:val="36"/>
      <w:szCs w:val="36"/>
    </w:rPr>
  </w:style>
  <w:style w:type="paragraph" w:styleId="Subtitle">
    <w:name w:val="Subtitle"/>
    <w:basedOn w:val="Normal"/>
    <w:next w:val="Normal"/>
    <w:link w:val="SubtitleChar"/>
    <w:uiPriority w:val="11"/>
    <w:qFormat/>
    <w:rsid w:val="001B32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2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2C3"/>
    <w:rPr>
      <w:i/>
      <w:iCs/>
      <w:color w:val="404040" w:themeColor="text1" w:themeTint="BF"/>
    </w:rPr>
  </w:style>
  <w:style w:type="paragraph" w:styleId="ListParagraph">
    <w:name w:val="List Paragraph"/>
    <w:basedOn w:val="Normal"/>
    <w:uiPriority w:val="34"/>
    <w:qFormat/>
    <w:rsid w:val="001B32C3"/>
    <w:pPr>
      <w:ind w:left="720"/>
      <w:contextualSpacing/>
    </w:pPr>
  </w:style>
  <w:style w:type="character" w:styleId="IntenseEmphasis">
    <w:name w:val="Intense Emphasis"/>
    <w:basedOn w:val="DefaultParagraphFont"/>
    <w:uiPriority w:val="21"/>
    <w:qFormat/>
    <w:rsid w:val="001B32C3"/>
    <w:rPr>
      <w:i/>
      <w:iCs/>
      <w:color w:val="0F4761" w:themeColor="accent1" w:themeShade="BF"/>
    </w:rPr>
  </w:style>
  <w:style w:type="paragraph" w:styleId="IntenseQuote">
    <w:name w:val="Intense Quote"/>
    <w:basedOn w:val="Normal"/>
    <w:next w:val="Normal"/>
    <w:link w:val="IntenseQuoteChar"/>
    <w:uiPriority w:val="30"/>
    <w:qFormat/>
    <w:rsid w:val="001B3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2C3"/>
    <w:rPr>
      <w:i/>
      <w:iCs/>
      <w:color w:val="0F4761" w:themeColor="accent1" w:themeShade="BF"/>
    </w:rPr>
  </w:style>
  <w:style w:type="character" w:styleId="IntenseReference">
    <w:name w:val="Intense Reference"/>
    <w:basedOn w:val="DefaultParagraphFont"/>
    <w:uiPriority w:val="32"/>
    <w:qFormat/>
    <w:rsid w:val="001B32C3"/>
    <w:rPr>
      <w:b/>
      <w:bCs/>
      <w:smallCaps/>
      <w:color w:val="0F4761" w:themeColor="accent1" w:themeShade="BF"/>
      <w:spacing w:val="5"/>
    </w:rPr>
  </w:style>
  <w:style w:type="paragraph" w:styleId="FootnoteText">
    <w:name w:val="footnote text"/>
    <w:basedOn w:val="Normal"/>
    <w:link w:val="FootnoteTextChar"/>
    <w:uiPriority w:val="99"/>
    <w:semiHidden/>
    <w:unhideWhenUsed/>
    <w:rsid w:val="00C4741A"/>
    <w:rPr>
      <w:sz w:val="20"/>
      <w:szCs w:val="20"/>
    </w:rPr>
  </w:style>
  <w:style w:type="character" w:customStyle="1" w:styleId="FootnoteTextChar">
    <w:name w:val="Footnote Text Char"/>
    <w:basedOn w:val="DefaultParagraphFont"/>
    <w:link w:val="FootnoteText"/>
    <w:uiPriority w:val="99"/>
    <w:semiHidden/>
    <w:rsid w:val="00C4741A"/>
    <w:rPr>
      <w:sz w:val="20"/>
      <w:szCs w:val="20"/>
    </w:rPr>
  </w:style>
  <w:style w:type="character" w:styleId="FootnoteReference">
    <w:name w:val="footnote reference"/>
    <w:basedOn w:val="DefaultParagraphFont"/>
    <w:uiPriority w:val="99"/>
    <w:semiHidden/>
    <w:unhideWhenUsed/>
    <w:rsid w:val="00C4741A"/>
    <w:rPr>
      <w:vertAlign w:val="superscript"/>
    </w:rPr>
  </w:style>
  <w:style w:type="paragraph" w:styleId="Bibliography">
    <w:name w:val="Bibliography"/>
    <w:basedOn w:val="Normal"/>
    <w:next w:val="Normal"/>
    <w:uiPriority w:val="37"/>
    <w:unhideWhenUsed/>
    <w:rsid w:val="0085328E"/>
  </w:style>
  <w:style w:type="paragraph" w:styleId="NormalWeb">
    <w:name w:val="Normal (Web)"/>
    <w:basedOn w:val="Normal"/>
    <w:uiPriority w:val="99"/>
    <w:semiHidden/>
    <w:unhideWhenUsed/>
    <w:rsid w:val="00DA26F7"/>
    <w:rPr>
      <w:rFonts w:ascii="Times New Roman" w:hAnsi="Times New Roman" w:cs="Times New Roman"/>
    </w:rPr>
  </w:style>
  <w:style w:type="character" w:styleId="CommentReference">
    <w:name w:val="annotation reference"/>
    <w:basedOn w:val="DefaultParagraphFont"/>
    <w:uiPriority w:val="99"/>
    <w:semiHidden/>
    <w:unhideWhenUsed/>
    <w:rsid w:val="00684091"/>
    <w:rPr>
      <w:sz w:val="16"/>
      <w:szCs w:val="16"/>
    </w:rPr>
  </w:style>
  <w:style w:type="paragraph" w:styleId="CommentText">
    <w:name w:val="annotation text"/>
    <w:basedOn w:val="Normal"/>
    <w:link w:val="CommentTextChar"/>
    <w:uiPriority w:val="99"/>
    <w:unhideWhenUsed/>
    <w:rsid w:val="00684091"/>
    <w:rPr>
      <w:sz w:val="20"/>
      <w:szCs w:val="20"/>
    </w:rPr>
  </w:style>
  <w:style w:type="character" w:customStyle="1" w:styleId="CommentTextChar">
    <w:name w:val="Comment Text Char"/>
    <w:basedOn w:val="DefaultParagraphFont"/>
    <w:link w:val="CommentText"/>
    <w:uiPriority w:val="99"/>
    <w:rsid w:val="00684091"/>
    <w:rPr>
      <w:sz w:val="20"/>
      <w:szCs w:val="20"/>
    </w:rPr>
  </w:style>
  <w:style w:type="table" w:styleId="TableGrid">
    <w:name w:val="Table Grid"/>
    <w:basedOn w:val="TableNormal"/>
    <w:uiPriority w:val="39"/>
    <w:rsid w:val="00B4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67B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yperlink">
    <w:name w:val="Hyperlink"/>
    <w:basedOn w:val="DefaultParagraphFont"/>
    <w:uiPriority w:val="99"/>
    <w:unhideWhenUsed/>
    <w:rsid w:val="00613145"/>
    <w:rPr>
      <w:color w:val="467886" w:themeColor="hyperlink"/>
      <w:u w:val="single"/>
    </w:rPr>
  </w:style>
  <w:style w:type="character" w:styleId="UnresolvedMention">
    <w:name w:val="Unresolved Mention"/>
    <w:basedOn w:val="DefaultParagraphFont"/>
    <w:uiPriority w:val="99"/>
    <w:semiHidden/>
    <w:unhideWhenUsed/>
    <w:rsid w:val="0061314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15C6C"/>
    <w:rPr>
      <w:b/>
      <w:bCs/>
    </w:rPr>
  </w:style>
  <w:style w:type="character" w:customStyle="1" w:styleId="CommentSubjectChar">
    <w:name w:val="Comment Subject Char"/>
    <w:basedOn w:val="CommentTextChar"/>
    <w:link w:val="CommentSubject"/>
    <w:uiPriority w:val="99"/>
    <w:semiHidden/>
    <w:rsid w:val="00615C6C"/>
    <w:rPr>
      <w:b/>
      <w:bCs/>
      <w:sz w:val="20"/>
      <w:szCs w:val="20"/>
    </w:rPr>
  </w:style>
  <w:style w:type="paragraph" w:styleId="Header">
    <w:name w:val="header"/>
    <w:basedOn w:val="Normal"/>
    <w:link w:val="HeaderChar"/>
    <w:uiPriority w:val="99"/>
    <w:semiHidden/>
    <w:unhideWhenUsed/>
    <w:rsid w:val="00F07786"/>
    <w:pPr>
      <w:tabs>
        <w:tab w:val="center" w:pos="4680"/>
        <w:tab w:val="right" w:pos="9360"/>
      </w:tabs>
    </w:pPr>
  </w:style>
  <w:style w:type="character" w:customStyle="1" w:styleId="HeaderChar">
    <w:name w:val="Header Char"/>
    <w:basedOn w:val="DefaultParagraphFont"/>
    <w:link w:val="Header"/>
    <w:uiPriority w:val="99"/>
    <w:semiHidden/>
    <w:rsid w:val="00F07786"/>
  </w:style>
  <w:style w:type="paragraph" w:styleId="Footer">
    <w:name w:val="footer"/>
    <w:basedOn w:val="Normal"/>
    <w:link w:val="FooterChar"/>
    <w:uiPriority w:val="99"/>
    <w:semiHidden/>
    <w:unhideWhenUsed/>
    <w:rsid w:val="00F07786"/>
    <w:pPr>
      <w:tabs>
        <w:tab w:val="center" w:pos="4680"/>
        <w:tab w:val="right" w:pos="9360"/>
      </w:tabs>
    </w:pPr>
  </w:style>
  <w:style w:type="character" w:customStyle="1" w:styleId="FooterChar">
    <w:name w:val="Footer Char"/>
    <w:basedOn w:val="DefaultParagraphFont"/>
    <w:link w:val="Footer"/>
    <w:uiPriority w:val="99"/>
    <w:semiHidden/>
    <w:rsid w:val="00F07786"/>
  </w:style>
  <w:style w:type="paragraph" w:styleId="Revision">
    <w:name w:val="Revision"/>
    <w:hidden/>
    <w:uiPriority w:val="99"/>
    <w:semiHidden/>
    <w:rsid w:val="00D73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3162">
      <w:bodyDiv w:val="1"/>
      <w:marLeft w:val="0"/>
      <w:marRight w:val="0"/>
      <w:marTop w:val="0"/>
      <w:marBottom w:val="0"/>
      <w:divBdr>
        <w:top w:val="none" w:sz="0" w:space="0" w:color="auto"/>
        <w:left w:val="none" w:sz="0" w:space="0" w:color="auto"/>
        <w:bottom w:val="none" w:sz="0" w:space="0" w:color="auto"/>
        <w:right w:val="none" w:sz="0" w:space="0" w:color="auto"/>
      </w:divBdr>
    </w:div>
    <w:div w:id="30497247">
      <w:bodyDiv w:val="1"/>
      <w:marLeft w:val="0"/>
      <w:marRight w:val="0"/>
      <w:marTop w:val="0"/>
      <w:marBottom w:val="0"/>
      <w:divBdr>
        <w:top w:val="none" w:sz="0" w:space="0" w:color="auto"/>
        <w:left w:val="none" w:sz="0" w:space="0" w:color="auto"/>
        <w:bottom w:val="none" w:sz="0" w:space="0" w:color="auto"/>
        <w:right w:val="none" w:sz="0" w:space="0" w:color="auto"/>
      </w:divBdr>
    </w:div>
    <w:div w:id="31156372">
      <w:bodyDiv w:val="1"/>
      <w:marLeft w:val="0"/>
      <w:marRight w:val="0"/>
      <w:marTop w:val="0"/>
      <w:marBottom w:val="0"/>
      <w:divBdr>
        <w:top w:val="none" w:sz="0" w:space="0" w:color="auto"/>
        <w:left w:val="none" w:sz="0" w:space="0" w:color="auto"/>
        <w:bottom w:val="none" w:sz="0" w:space="0" w:color="auto"/>
        <w:right w:val="none" w:sz="0" w:space="0" w:color="auto"/>
      </w:divBdr>
    </w:div>
    <w:div w:id="37510960">
      <w:bodyDiv w:val="1"/>
      <w:marLeft w:val="0"/>
      <w:marRight w:val="0"/>
      <w:marTop w:val="0"/>
      <w:marBottom w:val="0"/>
      <w:divBdr>
        <w:top w:val="none" w:sz="0" w:space="0" w:color="auto"/>
        <w:left w:val="none" w:sz="0" w:space="0" w:color="auto"/>
        <w:bottom w:val="none" w:sz="0" w:space="0" w:color="auto"/>
        <w:right w:val="none" w:sz="0" w:space="0" w:color="auto"/>
      </w:divBdr>
    </w:div>
    <w:div w:id="66388557">
      <w:bodyDiv w:val="1"/>
      <w:marLeft w:val="0"/>
      <w:marRight w:val="0"/>
      <w:marTop w:val="0"/>
      <w:marBottom w:val="0"/>
      <w:divBdr>
        <w:top w:val="none" w:sz="0" w:space="0" w:color="auto"/>
        <w:left w:val="none" w:sz="0" w:space="0" w:color="auto"/>
        <w:bottom w:val="none" w:sz="0" w:space="0" w:color="auto"/>
        <w:right w:val="none" w:sz="0" w:space="0" w:color="auto"/>
      </w:divBdr>
    </w:div>
    <w:div w:id="69158706">
      <w:bodyDiv w:val="1"/>
      <w:marLeft w:val="0"/>
      <w:marRight w:val="0"/>
      <w:marTop w:val="0"/>
      <w:marBottom w:val="0"/>
      <w:divBdr>
        <w:top w:val="none" w:sz="0" w:space="0" w:color="auto"/>
        <w:left w:val="none" w:sz="0" w:space="0" w:color="auto"/>
        <w:bottom w:val="none" w:sz="0" w:space="0" w:color="auto"/>
        <w:right w:val="none" w:sz="0" w:space="0" w:color="auto"/>
      </w:divBdr>
    </w:div>
    <w:div w:id="91586014">
      <w:bodyDiv w:val="1"/>
      <w:marLeft w:val="0"/>
      <w:marRight w:val="0"/>
      <w:marTop w:val="0"/>
      <w:marBottom w:val="0"/>
      <w:divBdr>
        <w:top w:val="none" w:sz="0" w:space="0" w:color="auto"/>
        <w:left w:val="none" w:sz="0" w:space="0" w:color="auto"/>
        <w:bottom w:val="none" w:sz="0" w:space="0" w:color="auto"/>
        <w:right w:val="none" w:sz="0" w:space="0" w:color="auto"/>
      </w:divBdr>
    </w:div>
    <w:div w:id="106394367">
      <w:bodyDiv w:val="1"/>
      <w:marLeft w:val="0"/>
      <w:marRight w:val="0"/>
      <w:marTop w:val="0"/>
      <w:marBottom w:val="0"/>
      <w:divBdr>
        <w:top w:val="none" w:sz="0" w:space="0" w:color="auto"/>
        <w:left w:val="none" w:sz="0" w:space="0" w:color="auto"/>
        <w:bottom w:val="none" w:sz="0" w:space="0" w:color="auto"/>
        <w:right w:val="none" w:sz="0" w:space="0" w:color="auto"/>
      </w:divBdr>
    </w:div>
    <w:div w:id="113642689">
      <w:bodyDiv w:val="1"/>
      <w:marLeft w:val="0"/>
      <w:marRight w:val="0"/>
      <w:marTop w:val="0"/>
      <w:marBottom w:val="0"/>
      <w:divBdr>
        <w:top w:val="none" w:sz="0" w:space="0" w:color="auto"/>
        <w:left w:val="none" w:sz="0" w:space="0" w:color="auto"/>
        <w:bottom w:val="none" w:sz="0" w:space="0" w:color="auto"/>
        <w:right w:val="none" w:sz="0" w:space="0" w:color="auto"/>
      </w:divBdr>
    </w:div>
    <w:div w:id="120267732">
      <w:bodyDiv w:val="1"/>
      <w:marLeft w:val="0"/>
      <w:marRight w:val="0"/>
      <w:marTop w:val="0"/>
      <w:marBottom w:val="0"/>
      <w:divBdr>
        <w:top w:val="none" w:sz="0" w:space="0" w:color="auto"/>
        <w:left w:val="none" w:sz="0" w:space="0" w:color="auto"/>
        <w:bottom w:val="none" w:sz="0" w:space="0" w:color="auto"/>
        <w:right w:val="none" w:sz="0" w:space="0" w:color="auto"/>
      </w:divBdr>
    </w:div>
    <w:div w:id="131408978">
      <w:bodyDiv w:val="1"/>
      <w:marLeft w:val="0"/>
      <w:marRight w:val="0"/>
      <w:marTop w:val="0"/>
      <w:marBottom w:val="0"/>
      <w:divBdr>
        <w:top w:val="none" w:sz="0" w:space="0" w:color="auto"/>
        <w:left w:val="none" w:sz="0" w:space="0" w:color="auto"/>
        <w:bottom w:val="none" w:sz="0" w:space="0" w:color="auto"/>
        <w:right w:val="none" w:sz="0" w:space="0" w:color="auto"/>
      </w:divBdr>
    </w:div>
    <w:div w:id="142552240">
      <w:bodyDiv w:val="1"/>
      <w:marLeft w:val="0"/>
      <w:marRight w:val="0"/>
      <w:marTop w:val="0"/>
      <w:marBottom w:val="0"/>
      <w:divBdr>
        <w:top w:val="none" w:sz="0" w:space="0" w:color="auto"/>
        <w:left w:val="none" w:sz="0" w:space="0" w:color="auto"/>
        <w:bottom w:val="none" w:sz="0" w:space="0" w:color="auto"/>
        <w:right w:val="none" w:sz="0" w:space="0" w:color="auto"/>
      </w:divBdr>
    </w:div>
    <w:div w:id="154538577">
      <w:bodyDiv w:val="1"/>
      <w:marLeft w:val="0"/>
      <w:marRight w:val="0"/>
      <w:marTop w:val="0"/>
      <w:marBottom w:val="0"/>
      <w:divBdr>
        <w:top w:val="none" w:sz="0" w:space="0" w:color="auto"/>
        <w:left w:val="none" w:sz="0" w:space="0" w:color="auto"/>
        <w:bottom w:val="none" w:sz="0" w:space="0" w:color="auto"/>
        <w:right w:val="none" w:sz="0" w:space="0" w:color="auto"/>
      </w:divBdr>
    </w:div>
    <w:div w:id="159008648">
      <w:bodyDiv w:val="1"/>
      <w:marLeft w:val="0"/>
      <w:marRight w:val="0"/>
      <w:marTop w:val="0"/>
      <w:marBottom w:val="0"/>
      <w:divBdr>
        <w:top w:val="none" w:sz="0" w:space="0" w:color="auto"/>
        <w:left w:val="none" w:sz="0" w:space="0" w:color="auto"/>
        <w:bottom w:val="none" w:sz="0" w:space="0" w:color="auto"/>
        <w:right w:val="none" w:sz="0" w:space="0" w:color="auto"/>
      </w:divBdr>
    </w:div>
    <w:div w:id="169027634">
      <w:bodyDiv w:val="1"/>
      <w:marLeft w:val="0"/>
      <w:marRight w:val="0"/>
      <w:marTop w:val="0"/>
      <w:marBottom w:val="0"/>
      <w:divBdr>
        <w:top w:val="none" w:sz="0" w:space="0" w:color="auto"/>
        <w:left w:val="none" w:sz="0" w:space="0" w:color="auto"/>
        <w:bottom w:val="none" w:sz="0" w:space="0" w:color="auto"/>
        <w:right w:val="none" w:sz="0" w:space="0" w:color="auto"/>
      </w:divBdr>
    </w:div>
    <w:div w:id="183321910">
      <w:bodyDiv w:val="1"/>
      <w:marLeft w:val="0"/>
      <w:marRight w:val="0"/>
      <w:marTop w:val="0"/>
      <w:marBottom w:val="0"/>
      <w:divBdr>
        <w:top w:val="none" w:sz="0" w:space="0" w:color="auto"/>
        <w:left w:val="none" w:sz="0" w:space="0" w:color="auto"/>
        <w:bottom w:val="none" w:sz="0" w:space="0" w:color="auto"/>
        <w:right w:val="none" w:sz="0" w:space="0" w:color="auto"/>
      </w:divBdr>
    </w:div>
    <w:div w:id="185559790">
      <w:bodyDiv w:val="1"/>
      <w:marLeft w:val="0"/>
      <w:marRight w:val="0"/>
      <w:marTop w:val="0"/>
      <w:marBottom w:val="0"/>
      <w:divBdr>
        <w:top w:val="none" w:sz="0" w:space="0" w:color="auto"/>
        <w:left w:val="none" w:sz="0" w:space="0" w:color="auto"/>
        <w:bottom w:val="none" w:sz="0" w:space="0" w:color="auto"/>
        <w:right w:val="none" w:sz="0" w:space="0" w:color="auto"/>
      </w:divBdr>
    </w:div>
    <w:div w:id="187642636">
      <w:bodyDiv w:val="1"/>
      <w:marLeft w:val="0"/>
      <w:marRight w:val="0"/>
      <w:marTop w:val="0"/>
      <w:marBottom w:val="0"/>
      <w:divBdr>
        <w:top w:val="none" w:sz="0" w:space="0" w:color="auto"/>
        <w:left w:val="none" w:sz="0" w:space="0" w:color="auto"/>
        <w:bottom w:val="none" w:sz="0" w:space="0" w:color="auto"/>
        <w:right w:val="none" w:sz="0" w:space="0" w:color="auto"/>
      </w:divBdr>
    </w:div>
    <w:div w:id="201595720">
      <w:bodyDiv w:val="1"/>
      <w:marLeft w:val="0"/>
      <w:marRight w:val="0"/>
      <w:marTop w:val="0"/>
      <w:marBottom w:val="0"/>
      <w:divBdr>
        <w:top w:val="none" w:sz="0" w:space="0" w:color="auto"/>
        <w:left w:val="none" w:sz="0" w:space="0" w:color="auto"/>
        <w:bottom w:val="none" w:sz="0" w:space="0" w:color="auto"/>
        <w:right w:val="none" w:sz="0" w:space="0" w:color="auto"/>
      </w:divBdr>
    </w:div>
    <w:div w:id="214239799">
      <w:bodyDiv w:val="1"/>
      <w:marLeft w:val="0"/>
      <w:marRight w:val="0"/>
      <w:marTop w:val="0"/>
      <w:marBottom w:val="0"/>
      <w:divBdr>
        <w:top w:val="none" w:sz="0" w:space="0" w:color="auto"/>
        <w:left w:val="none" w:sz="0" w:space="0" w:color="auto"/>
        <w:bottom w:val="none" w:sz="0" w:space="0" w:color="auto"/>
        <w:right w:val="none" w:sz="0" w:space="0" w:color="auto"/>
      </w:divBdr>
    </w:div>
    <w:div w:id="240065003">
      <w:bodyDiv w:val="1"/>
      <w:marLeft w:val="0"/>
      <w:marRight w:val="0"/>
      <w:marTop w:val="0"/>
      <w:marBottom w:val="0"/>
      <w:divBdr>
        <w:top w:val="none" w:sz="0" w:space="0" w:color="auto"/>
        <w:left w:val="none" w:sz="0" w:space="0" w:color="auto"/>
        <w:bottom w:val="none" w:sz="0" w:space="0" w:color="auto"/>
        <w:right w:val="none" w:sz="0" w:space="0" w:color="auto"/>
      </w:divBdr>
    </w:div>
    <w:div w:id="243802626">
      <w:bodyDiv w:val="1"/>
      <w:marLeft w:val="0"/>
      <w:marRight w:val="0"/>
      <w:marTop w:val="0"/>
      <w:marBottom w:val="0"/>
      <w:divBdr>
        <w:top w:val="none" w:sz="0" w:space="0" w:color="auto"/>
        <w:left w:val="none" w:sz="0" w:space="0" w:color="auto"/>
        <w:bottom w:val="none" w:sz="0" w:space="0" w:color="auto"/>
        <w:right w:val="none" w:sz="0" w:space="0" w:color="auto"/>
      </w:divBdr>
    </w:div>
    <w:div w:id="269316000">
      <w:bodyDiv w:val="1"/>
      <w:marLeft w:val="0"/>
      <w:marRight w:val="0"/>
      <w:marTop w:val="0"/>
      <w:marBottom w:val="0"/>
      <w:divBdr>
        <w:top w:val="none" w:sz="0" w:space="0" w:color="auto"/>
        <w:left w:val="none" w:sz="0" w:space="0" w:color="auto"/>
        <w:bottom w:val="none" w:sz="0" w:space="0" w:color="auto"/>
        <w:right w:val="none" w:sz="0" w:space="0" w:color="auto"/>
      </w:divBdr>
    </w:div>
    <w:div w:id="289672710">
      <w:bodyDiv w:val="1"/>
      <w:marLeft w:val="0"/>
      <w:marRight w:val="0"/>
      <w:marTop w:val="0"/>
      <w:marBottom w:val="0"/>
      <w:divBdr>
        <w:top w:val="none" w:sz="0" w:space="0" w:color="auto"/>
        <w:left w:val="none" w:sz="0" w:space="0" w:color="auto"/>
        <w:bottom w:val="none" w:sz="0" w:space="0" w:color="auto"/>
        <w:right w:val="none" w:sz="0" w:space="0" w:color="auto"/>
      </w:divBdr>
    </w:div>
    <w:div w:id="291254959">
      <w:bodyDiv w:val="1"/>
      <w:marLeft w:val="0"/>
      <w:marRight w:val="0"/>
      <w:marTop w:val="0"/>
      <w:marBottom w:val="0"/>
      <w:divBdr>
        <w:top w:val="none" w:sz="0" w:space="0" w:color="auto"/>
        <w:left w:val="none" w:sz="0" w:space="0" w:color="auto"/>
        <w:bottom w:val="none" w:sz="0" w:space="0" w:color="auto"/>
        <w:right w:val="none" w:sz="0" w:space="0" w:color="auto"/>
      </w:divBdr>
    </w:div>
    <w:div w:id="295184862">
      <w:bodyDiv w:val="1"/>
      <w:marLeft w:val="0"/>
      <w:marRight w:val="0"/>
      <w:marTop w:val="0"/>
      <w:marBottom w:val="0"/>
      <w:divBdr>
        <w:top w:val="none" w:sz="0" w:space="0" w:color="auto"/>
        <w:left w:val="none" w:sz="0" w:space="0" w:color="auto"/>
        <w:bottom w:val="none" w:sz="0" w:space="0" w:color="auto"/>
        <w:right w:val="none" w:sz="0" w:space="0" w:color="auto"/>
      </w:divBdr>
    </w:div>
    <w:div w:id="310209849">
      <w:bodyDiv w:val="1"/>
      <w:marLeft w:val="0"/>
      <w:marRight w:val="0"/>
      <w:marTop w:val="0"/>
      <w:marBottom w:val="0"/>
      <w:divBdr>
        <w:top w:val="none" w:sz="0" w:space="0" w:color="auto"/>
        <w:left w:val="none" w:sz="0" w:space="0" w:color="auto"/>
        <w:bottom w:val="none" w:sz="0" w:space="0" w:color="auto"/>
        <w:right w:val="none" w:sz="0" w:space="0" w:color="auto"/>
      </w:divBdr>
    </w:div>
    <w:div w:id="333194467">
      <w:bodyDiv w:val="1"/>
      <w:marLeft w:val="0"/>
      <w:marRight w:val="0"/>
      <w:marTop w:val="0"/>
      <w:marBottom w:val="0"/>
      <w:divBdr>
        <w:top w:val="none" w:sz="0" w:space="0" w:color="auto"/>
        <w:left w:val="none" w:sz="0" w:space="0" w:color="auto"/>
        <w:bottom w:val="none" w:sz="0" w:space="0" w:color="auto"/>
        <w:right w:val="none" w:sz="0" w:space="0" w:color="auto"/>
      </w:divBdr>
    </w:div>
    <w:div w:id="346756763">
      <w:bodyDiv w:val="1"/>
      <w:marLeft w:val="0"/>
      <w:marRight w:val="0"/>
      <w:marTop w:val="0"/>
      <w:marBottom w:val="0"/>
      <w:divBdr>
        <w:top w:val="none" w:sz="0" w:space="0" w:color="auto"/>
        <w:left w:val="none" w:sz="0" w:space="0" w:color="auto"/>
        <w:bottom w:val="none" w:sz="0" w:space="0" w:color="auto"/>
        <w:right w:val="none" w:sz="0" w:space="0" w:color="auto"/>
      </w:divBdr>
    </w:div>
    <w:div w:id="357582898">
      <w:bodyDiv w:val="1"/>
      <w:marLeft w:val="0"/>
      <w:marRight w:val="0"/>
      <w:marTop w:val="0"/>
      <w:marBottom w:val="0"/>
      <w:divBdr>
        <w:top w:val="none" w:sz="0" w:space="0" w:color="auto"/>
        <w:left w:val="none" w:sz="0" w:space="0" w:color="auto"/>
        <w:bottom w:val="none" w:sz="0" w:space="0" w:color="auto"/>
        <w:right w:val="none" w:sz="0" w:space="0" w:color="auto"/>
      </w:divBdr>
    </w:div>
    <w:div w:id="367531728">
      <w:bodyDiv w:val="1"/>
      <w:marLeft w:val="0"/>
      <w:marRight w:val="0"/>
      <w:marTop w:val="0"/>
      <w:marBottom w:val="0"/>
      <w:divBdr>
        <w:top w:val="none" w:sz="0" w:space="0" w:color="auto"/>
        <w:left w:val="none" w:sz="0" w:space="0" w:color="auto"/>
        <w:bottom w:val="none" w:sz="0" w:space="0" w:color="auto"/>
        <w:right w:val="none" w:sz="0" w:space="0" w:color="auto"/>
      </w:divBdr>
    </w:div>
    <w:div w:id="371610882">
      <w:bodyDiv w:val="1"/>
      <w:marLeft w:val="0"/>
      <w:marRight w:val="0"/>
      <w:marTop w:val="0"/>
      <w:marBottom w:val="0"/>
      <w:divBdr>
        <w:top w:val="none" w:sz="0" w:space="0" w:color="auto"/>
        <w:left w:val="none" w:sz="0" w:space="0" w:color="auto"/>
        <w:bottom w:val="none" w:sz="0" w:space="0" w:color="auto"/>
        <w:right w:val="none" w:sz="0" w:space="0" w:color="auto"/>
      </w:divBdr>
    </w:div>
    <w:div w:id="382683154">
      <w:bodyDiv w:val="1"/>
      <w:marLeft w:val="0"/>
      <w:marRight w:val="0"/>
      <w:marTop w:val="0"/>
      <w:marBottom w:val="0"/>
      <w:divBdr>
        <w:top w:val="none" w:sz="0" w:space="0" w:color="auto"/>
        <w:left w:val="none" w:sz="0" w:space="0" w:color="auto"/>
        <w:bottom w:val="none" w:sz="0" w:space="0" w:color="auto"/>
        <w:right w:val="none" w:sz="0" w:space="0" w:color="auto"/>
      </w:divBdr>
    </w:div>
    <w:div w:id="387071671">
      <w:bodyDiv w:val="1"/>
      <w:marLeft w:val="0"/>
      <w:marRight w:val="0"/>
      <w:marTop w:val="0"/>
      <w:marBottom w:val="0"/>
      <w:divBdr>
        <w:top w:val="none" w:sz="0" w:space="0" w:color="auto"/>
        <w:left w:val="none" w:sz="0" w:space="0" w:color="auto"/>
        <w:bottom w:val="none" w:sz="0" w:space="0" w:color="auto"/>
        <w:right w:val="none" w:sz="0" w:space="0" w:color="auto"/>
      </w:divBdr>
    </w:div>
    <w:div w:id="442773475">
      <w:bodyDiv w:val="1"/>
      <w:marLeft w:val="0"/>
      <w:marRight w:val="0"/>
      <w:marTop w:val="0"/>
      <w:marBottom w:val="0"/>
      <w:divBdr>
        <w:top w:val="none" w:sz="0" w:space="0" w:color="auto"/>
        <w:left w:val="none" w:sz="0" w:space="0" w:color="auto"/>
        <w:bottom w:val="none" w:sz="0" w:space="0" w:color="auto"/>
        <w:right w:val="none" w:sz="0" w:space="0" w:color="auto"/>
      </w:divBdr>
    </w:div>
    <w:div w:id="466553271">
      <w:bodyDiv w:val="1"/>
      <w:marLeft w:val="0"/>
      <w:marRight w:val="0"/>
      <w:marTop w:val="0"/>
      <w:marBottom w:val="0"/>
      <w:divBdr>
        <w:top w:val="none" w:sz="0" w:space="0" w:color="auto"/>
        <w:left w:val="none" w:sz="0" w:space="0" w:color="auto"/>
        <w:bottom w:val="none" w:sz="0" w:space="0" w:color="auto"/>
        <w:right w:val="none" w:sz="0" w:space="0" w:color="auto"/>
      </w:divBdr>
    </w:div>
    <w:div w:id="477694792">
      <w:bodyDiv w:val="1"/>
      <w:marLeft w:val="0"/>
      <w:marRight w:val="0"/>
      <w:marTop w:val="0"/>
      <w:marBottom w:val="0"/>
      <w:divBdr>
        <w:top w:val="none" w:sz="0" w:space="0" w:color="auto"/>
        <w:left w:val="none" w:sz="0" w:space="0" w:color="auto"/>
        <w:bottom w:val="none" w:sz="0" w:space="0" w:color="auto"/>
        <w:right w:val="none" w:sz="0" w:space="0" w:color="auto"/>
      </w:divBdr>
    </w:div>
    <w:div w:id="490760676">
      <w:bodyDiv w:val="1"/>
      <w:marLeft w:val="0"/>
      <w:marRight w:val="0"/>
      <w:marTop w:val="0"/>
      <w:marBottom w:val="0"/>
      <w:divBdr>
        <w:top w:val="none" w:sz="0" w:space="0" w:color="auto"/>
        <w:left w:val="none" w:sz="0" w:space="0" w:color="auto"/>
        <w:bottom w:val="none" w:sz="0" w:space="0" w:color="auto"/>
        <w:right w:val="none" w:sz="0" w:space="0" w:color="auto"/>
      </w:divBdr>
    </w:div>
    <w:div w:id="491868839">
      <w:bodyDiv w:val="1"/>
      <w:marLeft w:val="0"/>
      <w:marRight w:val="0"/>
      <w:marTop w:val="0"/>
      <w:marBottom w:val="0"/>
      <w:divBdr>
        <w:top w:val="none" w:sz="0" w:space="0" w:color="auto"/>
        <w:left w:val="none" w:sz="0" w:space="0" w:color="auto"/>
        <w:bottom w:val="none" w:sz="0" w:space="0" w:color="auto"/>
        <w:right w:val="none" w:sz="0" w:space="0" w:color="auto"/>
      </w:divBdr>
    </w:div>
    <w:div w:id="519927079">
      <w:bodyDiv w:val="1"/>
      <w:marLeft w:val="0"/>
      <w:marRight w:val="0"/>
      <w:marTop w:val="0"/>
      <w:marBottom w:val="0"/>
      <w:divBdr>
        <w:top w:val="none" w:sz="0" w:space="0" w:color="auto"/>
        <w:left w:val="none" w:sz="0" w:space="0" w:color="auto"/>
        <w:bottom w:val="none" w:sz="0" w:space="0" w:color="auto"/>
        <w:right w:val="none" w:sz="0" w:space="0" w:color="auto"/>
      </w:divBdr>
    </w:div>
    <w:div w:id="528689596">
      <w:bodyDiv w:val="1"/>
      <w:marLeft w:val="0"/>
      <w:marRight w:val="0"/>
      <w:marTop w:val="0"/>
      <w:marBottom w:val="0"/>
      <w:divBdr>
        <w:top w:val="none" w:sz="0" w:space="0" w:color="auto"/>
        <w:left w:val="none" w:sz="0" w:space="0" w:color="auto"/>
        <w:bottom w:val="none" w:sz="0" w:space="0" w:color="auto"/>
        <w:right w:val="none" w:sz="0" w:space="0" w:color="auto"/>
      </w:divBdr>
    </w:div>
    <w:div w:id="537738256">
      <w:bodyDiv w:val="1"/>
      <w:marLeft w:val="0"/>
      <w:marRight w:val="0"/>
      <w:marTop w:val="0"/>
      <w:marBottom w:val="0"/>
      <w:divBdr>
        <w:top w:val="none" w:sz="0" w:space="0" w:color="auto"/>
        <w:left w:val="none" w:sz="0" w:space="0" w:color="auto"/>
        <w:bottom w:val="none" w:sz="0" w:space="0" w:color="auto"/>
        <w:right w:val="none" w:sz="0" w:space="0" w:color="auto"/>
      </w:divBdr>
    </w:div>
    <w:div w:id="537812675">
      <w:bodyDiv w:val="1"/>
      <w:marLeft w:val="0"/>
      <w:marRight w:val="0"/>
      <w:marTop w:val="0"/>
      <w:marBottom w:val="0"/>
      <w:divBdr>
        <w:top w:val="none" w:sz="0" w:space="0" w:color="auto"/>
        <w:left w:val="none" w:sz="0" w:space="0" w:color="auto"/>
        <w:bottom w:val="none" w:sz="0" w:space="0" w:color="auto"/>
        <w:right w:val="none" w:sz="0" w:space="0" w:color="auto"/>
      </w:divBdr>
    </w:div>
    <w:div w:id="556287098">
      <w:bodyDiv w:val="1"/>
      <w:marLeft w:val="0"/>
      <w:marRight w:val="0"/>
      <w:marTop w:val="0"/>
      <w:marBottom w:val="0"/>
      <w:divBdr>
        <w:top w:val="none" w:sz="0" w:space="0" w:color="auto"/>
        <w:left w:val="none" w:sz="0" w:space="0" w:color="auto"/>
        <w:bottom w:val="none" w:sz="0" w:space="0" w:color="auto"/>
        <w:right w:val="none" w:sz="0" w:space="0" w:color="auto"/>
      </w:divBdr>
    </w:div>
    <w:div w:id="564949345">
      <w:bodyDiv w:val="1"/>
      <w:marLeft w:val="0"/>
      <w:marRight w:val="0"/>
      <w:marTop w:val="0"/>
      <w:marBottom w:val="0"/>
      <w:divBdr>
        <w:top w:val="none" w:sz="0" w:space="0" w:color="auto"/>
        <w:left w:val="none" w:sz="0" w:space="0" w:color="auto"/>
        <w:bottom w:val="none" w:sz="0" w:space="0" w:color="auto"/>
        <w:right w:val="none" w:sz="0" w:space="0" w:color="auto"/>
      </w:divBdr>
    </w:div>
    <w:div w:id="605969102">
      <w:bodyDiv w:val="1"/>
      <w:marLeft w:val="0"/>
      <w:marRight w:val="0"/>
      <w:marTop w:val="0"/>
      <w:marBottom w:val="0"/>
      <w:divBdr>
        <w:top w:val="none" w:sz="0" w:space="0" w:color="auto"/>
        <w:left w:val="none" w:sz="0" w:space="0" w:color="auto"/>
        <w:bottom w:val="none" w:sz="0" w:space="0" w:color="auto"/>
        <w:right w:val="none" w:sz="0" w:space="0" w:color="auto"/>
      </w:divBdr>
    </w:div>
    <w:div w:id="613170948">
      <w:bodyDiv w:val="1"/>
      <w:marLeft w:val="0"/>
      <w:marRight w:val="0"/>
      <w:marTop w:val="0"/>
      <w:marBottom w:val="0"/>
      <w:divBdr>
        <w:top w:val="none" w:sz="0" w:space="0" w:color="auto"/>
        <w:left w:val="none" w:sz="0" w:space="0" w:color="auto"/>
        <w:bottom w:val="none" w:sz="0" w:space="0" w:color="auto"/>
        <w:right w:val="none" w:sz="0" w:space="0" w:color="auto"/>
      </w:divBdr>
    </w:div>
    <w:div w:id="613630897">
      <w:bodyDiv w:val="1"/>
      <w:marLeft w:val="0"/>
      <w:marRight w:val="0"/>
      <w:marTop w:val="0"/>
      <w:marBottom w:val="0"/>
      <w:divBdr>
        <w:top w:val="none" w:sz="0" w:space="0" w:color="auto"/>
        <w:left w:val="none" w:sz="0" w:space="0" w:color="auto"/>
        <w:bottom w:val="none" w:sz="0" w:space="0" w:color="auto"/>
        <w:right w:val="none" w:sz="0" w:space="0" w:color="auto"/>
      </w:divBdr>
    </w:div>
    <w:div w:id="619607111">
      <w:bodyDiv w:val="1"/>
      <w:marLeft w:val="0"/>
      <w:marRight w:val="0"/>
      <w:marTop w:val="0"/>
      <w:marBottom w:val="0"/>
      <w:divBdr>
        <w:top w:val="none" w:sz="0" w:space="0" w:color="auto"/>
        <w:left w:val="none" w:sz="0" w:space="0" w:color="auto"/>
        <w:bottom w:val="none" w:sz="0" w:space="0" w:color="auto"/>
        <w:right w:val="none" w:sz="0" w:space="0" w:color="auto"/>
      </w:divBdr>
    </w:div>
    <w:div w:id="681009989">
      <w:bodyDiv w:val="1"/>
      <w:marLeft w:val="0"/>
      <w:marRight w:val="0"/>
      <w:marTop w:val="0"/>
      <w:marBottom w:val="0"/>
      <w:divBdr>
        <w:top w:val="none" w:sz="0" w:space="0" w:color="auto"/>
        <w:left w:val="none" w:sz="0" w:space="0" w:color="auto"/>
        <w:bottom w:val="none" w:sz="0" w:space="0" w:color="auto"/>
        <w:right w:val="none" w:sz="0" w:space="0" w:color="auto"/>
      </w:divBdr>
    </w:div>
    <w:div w:id="723453631">
      <w:bodyDiv w:val="1"/>
      <w:marLeft w:val="0"/>
      <w:marRight w:val="0"/>
      <w:marTop w:val="0"/>
      <w:marBottom w:val="0"/>
      <w:divBdr>
        <w:top w:val="none" w:sz="0" w:space="0" w:color="auto"/>
        <w:left w:val="none" w:sz="0" w:space="0" w:color="auto"/>
        <w:bottom w:val="none" w:sz="0" w:space="0" w:color="auto"/>
        <w:right w:val="none" w:sz="0" w:space="0" w:color="auto"/>
      </w:divBdr>
    </w:div>
    <w:div w:id="728383615">
      <w:bodyDiv w:val="1"/>
      <w:marLeft w:val="0"/>
      <w:marRight w:val="0"/>
      <w:marTop w:val="0"/>
      <w:marBottom w:val="0"/>
      <w:divBdr>
        <w:top w:val="none" w:sz="0" w:space="0" w:color="auto"/>
        <w:left w:val="none" w:sz="0" w:space="0" w:color="auto"/>
        <w:bottom w:val="none" w:sz="0" w:space="0" w:color="auto"/>
        <w:right w:val="none" w:sz="0" w:space="0" w:color="auto"/>
      </w:divBdr>
    </w:div>
    <w:div w:id="745148414">
      <w:bodyDiv w:val="1"/>
      <w:marLeft w:val="0"/>
      <w:marRight w:val="0"/>
      <w:marTop w:val="0"/>
      <w:marBottom w:val="0"/>
      <w:divBdr>
        <w:top w:val="none" w:sz="0" w:space="0" w:color="auto"/>
        <w:left w:val="none" w:sz="0" w:space="0" w:color="auto"/>
        <w:bottom w:val="none" w:sz="0" w:space="0" w:color="auto"/>
        <w:right w:val="none" w:sz="0" w:space="0" w:color="auto"/>
      </w:divBdr>
    </w:div>
    <w:div w:id="749423032">
      <w:bodyDiv w:val="1"/>
      <w:marLeft w:val="0"/>
      <w:marRight w:val="0"/>
      <w:marTop w:val="0"/>
      <w:marBottom w:val="0"/>
      <w:divBdr>
        <w:top w:val="none" w:sz="0" w:space="0" w:color="auto"/>
        <w:left w:val="none" w:sz="0" w:space="0" w:color="auto"/>
        <w:bottom w:val="none" w:sz="0" w:space="0" w:color="auto"/>
        <w:right w:val="none" w:sz="0" w:space="0" w:color="auto"/>
      </w:divBdr>
    </w:div>
    <w:div w:id="774978137">
      <w:bodyDiv w:val="1"/>
      <w:marLeft w:val="0"/>
      <w:marRight w:val="0"/>
      <w:marTop w:val="0"/>
      <w:marBottom w:val="0"/>
      <w:divBdr>
        <w:top w:val="none" w:sz="0" w:space="0" w:color="auto"/>
        <w:left w:val="none" w:sz="0" w:space="0" w:color="auto"/>
        <w:bottom w:val="none" w:sz="0" w:space="0" w:color="auto"/>
        <w:right w:val="none" w:sz="0" w:space="0" w:color="auto"/>
      </w:divBdr>
    </w:div>
    <w:div w:id="792945315">
      <w:bodyDiv w:val="1"/>
      <w:marLeft w:val="0"/>
      <w:marRight w:val="0"/>
      <w:marTop w:val="0"/>
      <w:marBottom w:val="0"/>
      <w:divBdr>
        <w:top w:val="none" w:sz="0" w:space="0" w:color="auto"/>
        <w:left w:val="none" w:sz="0" w:space="0" w:color="auto"/>
        <w:bottom w:val="none" w:sz="0" w:space="0" w:color="auto"/>
        <w:right w:val="none" w:sz="0" w:space="0" w:color="auto"/>
      </w:divBdr>
    </w:div>
    <w:div w:id="800541686">
      <w:bodyDiv w:val="1"/>
      <w:marLeft w:val="0"/>
      <w:marRight w:val="0"/>
      <w:marTop w:val="0"/>
      <w:marBottom w:val="0"/>
      <w:divBdr>
        <w:top w:val="none" w:sz="0" w:space="0" w:color="auto"/>
        <w:left w:val="none" w:sz="0" w:space="0" w:color="auto"/>
        <w:bottom w:val="none" w:sz="0" w:space="0" w:color="auto"/>
        <w:right w:val="none" w:sz="0" w:space="0" w:color="auto"/>
      </w:divBdr>
    </w:div>
    <w:div w:id="803892700">
      <w:bodyDiv w:val="1"/>
      <w:marLeft w:val="0"/>
      <w:marRight w:val="0"/>
      <w:marTop w:val="0"/>
      <w:marBottom w:val="0"/>
      <w:divBdr>
        <w:top w:val="none" w:sz="0" w:space="0" w:color="auto"/>
        <w:left w:val="none" w:sz="0" w:space="0" w:color="auto"/>
        <w:bottom w:val="none" w:sz="0" w:space="0" w:color="auto"/>
        <w:right w:val="none" w:sz="0" w:space="0" w:color="auto"/>
      </w:divBdr>
    </w:div>
    <w:div w:id="810901001">
      <w:bodyDiv w:val="1"/>
      <w:marLeft w:val="0"/>
      <w:marRight w:val="0"/>
      <w:marTop w:val="0"/>
      <w:marBottom w:val="0"/>
      <w:divBdr>
        <w:top w:val="none" w:sz="0" w:space="0" w:color="auto"/>
        <w:left w:val="none" w:sz="0" w:space="0" w:color="auto"/>
        <w:bottom w:val="none" w:sz="0" w:space="0" w:color="auto"/>
        <w:right w:val="none" w:sz="0" w:space="0" w:color="auto"/>
      </w:divBdr>
    </w:div>
    <w:div w:id="837814761">
      <w:bodyDiv w:val="1"/>
      <w:marLeft w:val="0"/>
      <w:marRight w:val="0"/>
      <w:marTop w:val="0"/>
      <w:marBottom w:val="0"/>
      <w:divBdr>
        <w:top w:val="none" w:sz="0" w:space="0" w:color="auto"/>
        <w:left w:val="none" w:sz="0" w:space="0" w:color="auto"/>
        <w:bottom w:val="none" w:sz="0" w:space="0" w:color="auto"/>
        <w:right w:val="none" w:sz="0" w:space="0" w:color="auto"/>
      </w:divBdr>
    </w:div>
    <w:div w:id="846553463">
      <w:bodyDiv w:val="1"/>
      <w:marLeft w:val="0"/>
      <w:marRight w:val="0"/>
      <w:marTop w:val="0"/>
      <w:marBottom w:val="0"/>
      <w:divBdr>
        <w:top w:val="none" w:sz="0" w:space="0" w:color="auto"/>
        <w:left w:val="none" w:sz="0" w:space="0" w:color="auto"/>
        <w:bottom w:val="none" w:sz="0" w:space="0" w:color="auto"/>
        <w:right w:val="none" w:sz="0" w:space="0" w:color="auto"/>
      </w:divBdr>
    </w:div>
    <w:div w:id="848526253">
      <w:bodyDiv w:val="1"/>
      <w:marLeft w:val="0"/>
      <w:marRight w:val="0"/>
      <w:marTop w:val="0"/>
      <w:marBottom w:val="0"/>
      <w:divBdr>
        <w:top w:val="none" w:sz="0" w:space="0" w:color="auto"/>
        <w:left w:val="none" w:sz="0" w:space="0" w:color="auto"/>
        <w:bottom w:val="none" w:sz="0" w:space="0" w:color="auto"/>
        <w:right w:val="none" w:sz="0" w:space="0" w:color="auto"/>
      </w:divBdr>
    </w:div>
    <w:div w:id="861014485">
      <w:bodyDiv w:val="1"/>
      <w:marLeft w:val="0"/>
      <w:marRight w:val="0"/>
      <w:marTop w:val="0"/>
      <w:marBottom w:val="0"/>
      <w:divBdr>
        <w:top w:val="none" w:sz="0" w:space="0" w:color="auto"/>
        <w:left w:val="none" w:sz="0" w:space="0" w:color="auto"/>
        <w:bottom w:val="none" w:sz="0" w:space="0" w:color="auto"/>
        <w:right w:val="none" w:sz="0" w:space="0" w:color="auto"/>
      </w:divBdr>
    </w:div>
    <w:div w:id="871726276">
      <w:bodyDiv w:val="1"/>
      <w:marLeft w:val="0"/>
      <w:marRight w:val="0"/>
      <w:marTop w:val="0"/>
      <w:marBottom w:val="0"/>
      <w:divBdr>
        <w:top w:val="none" w:sz="0" w:space="0" w:color="auto"/>
        <w:left w:val="none" w:sz="0" w:space="0" w:color="auto"/>
        <w:bottom w:val="none" w:sz="0" w:space="0" w:color="auto"/>
        <w:right w:val="none" w:sz="0" w:space="0" w:color="auto"/>
      </w:divBdr>
    </w:div>
    <w:div w:id="878855471">
      <w:bodyDiv w:val="1"/>
      <w:marLeft w:val="0"/>
      <w:marRight w:val="0"/>
      <w:marTop w:val="0"/>
      <w:marBottom w:val="0"/>
      <w:divBdr>
        <w:top w:val="none" w:sz="0" w:space="0" w:color="auto"/>
        <w:left w:val="none" w:sz="0" w:space="0" w:color="auto"/>
        <w:bottom w:val="none" w:sz="0" w:space="0" w:color="auto"/>
        <w:right w:val="none" w:sz="0" w:space="0" w:color="auto"/>
      </w:divBdr>
    </w:div>
    <w:div w:id="895748134">
      <w:bodyDiv w:val="1"/>
      <w:marLeft w:val="0"/>
      <w:marRight w:val="0"/>
      <w:marTop w:val="0"/>
      <w:marBottom w:val="0"/>
      <w:divBdr>
        <w:top w:val="none" w:sz="0" w:space="0" w:color="auto"/>
        <w:left w:val="none" w:sz="0" w:space="0" w:color="auto"/>
        <w:bottom w:val="none" w:sz="0" w:space="0" w:color="auto"/>
        <w:right w:val="none" w:sz="0" w:space="0" w:color="auto"/>
      </w:divBdr>
    </w:div>
    <w:div w:id="903371721">
      <w:bodyDiv w:val="1"/>
      <w:marLeft w:val="0"/>
      <w:marRight w:val="0"/>
      <w:marTop w:val="0"/>
      <w:marBottom w:val="0"/>
      <w:divBdr>
        <w:top w:val="none" w:sz="0" w:space="0" w:color="auto"/>
        <w:left w:val="none" w:sz="0" w:space="0" w:color="auto"/>
        <w:bottom w:val="none" w:sz="0" w:space="0" w:color="auto"/>
        <w:right w:val="none" w:sz="0" w:space="0" w:color="auto"/>
      </w:divBdr>
    </w:div>
    <w:div w:id="948314132">
      <w:bodyDiv w:val="1"/>
      <w:marLeft w:val="0"/>
      <w:marRight w:val="0"/>
      <w:marTop w:val="0"/>
      <w:marBottom w:val="0"/>
      <w:divBdr>
        <w:top w:val="none" w:sz="0" w:space="0" w:color="auto"/>
        <w:left w:val="none" w:sz="0" w:space="0" w:color="auto"/>
        <w:bottom w:val="none" w:sz="0" w:space="0" w:color="auto"/>
        <w:right w:val="none" w:sz="0" w:space="0" w:color="auto"/>
      </w:divBdr>
    </w:div>
    <w:div w:id="1020813458">
      <w:bodyDiv w:val="1"/>
      <w:marLeft w:val="0"/>
      <w:marRight w:val="0"/>
      <w:marTop w:val="0"/>
      <w:marBottom w:val="0"/>
      <w:divBdr>
        <w:top w:val="none" w:sz="0" w:space="0" w:color="auto"/>
        <w:left w:val="none" w:sz="0" w:space="0" w:color="auto"/>
        <w:bottom w:val="none" w:sz="0" w:space="0" w:color="auto"/>
        <w:right w:val="none" w:sz="0" w:space="0" w:color="auto"/>
      </w:divBdr>
    </w:div>
    <w:div w:id="1074888649">
      <w:bodyDiv w:val="1"/>
      <w:marLeft w:val="0"/>
      <w:marRight w:val="0"/>
      <w:marTop w:val="0"/>
      <w:marBottom w:val="0"/>
      <w:divBdr>
        <w:top w:val="none" w:sz="0" w:space="0" w:color="auto"/>
        <w:left w:val="none" w:sz="0" w:space="0" w:color="auto"/>
        <w:bottom w:val="none" w:sz="0" w:space="0" w:color="auto"/>
        <w:right w:val="none" w:sz="0" w:space="0" w:color="auto"/>
      </w:divBdr>
    </w:div>
    <w:div w:id="1083336434">
      <w:bodyDiv w:val="1"/>
      <w:marLeft w:val="0"/>
      <w:marRight w:val="0"/>
      <w:marTop w:val="0"/>
      <w:marBottom w:val="0"/>
      <w:divBdr>
        <w:top w:val="none" w:sz="0" w:space="0" w:color="auto"/>
        <w:left w:val="none" w:sz="0" w:space="0" w:color="auto"/>
        <w:bottom w:val="none" w:sz="0" w:space="0" w:color="auto"/>
        <w:right w:val="none" w:sz="0" w:space="0" w:color="auto"/>
      </w:divBdr>
    </w:div>
    <w:div w:id="1094597497">
      <w:bodyDiv w:val="1"/>
      <w:marLeft w:val="0"/>
      <w:marRight w:val="0"/>
      <w:marTop w:val="0"/>
      <w:marBottom w:val="0"/>
      <w:divBdr>
        <w:top w:val="none" w:sz="0" w:space="0" w:color="auto"/>
        <w:left w:val="none" w:sz="0" w:space="0" w:color="auto"/>
        <w:bottom w:val="none" w:sz="0" w:space="0" w:color="auto"/>
        <w:right w:val="none" w:sz="0" w:space="0" w:color="auto"/>
      </w:divBdr>
    </w:div>
    <w:div w:id="1104495244">
      <w:bodyDiv w:val="1"/>
      <w:marLeft w:val="0"/>
      <w:marRight w:val="0"/>
      <w:marTop w:val="0"/>
      <w:marBottom w:val="0"/>
      <w:divBdr>
        <w:top w:val="none" w:sz="0" w:space="0" w:color="auto"/>
        <w:left w:val="none" w:sz="0" w:space="0" w:color="auto"/>
        <w:bottom w:val="none" w:sz="0" w:space="0" w:color="auto"/>
        <w:right w:val="none" w:sz="0" w:space="0" w:color="auto"/>
      </w:divBdr>
    </w:div>
    <w:div w:id="1110470379">
      <w:bodyDiv w:val="1"/>
      <w:marLeft w:val="0"/>
      <w:marRight w:val="0"/>
      <w:marTop w:val="0"/>
      <w:marBottom w:val="0"/>
      <w:divBdr>
        <w:top w:val="none" w:sz="0" w:space="0" w:color="auto"/>
        <w:left w:val="none" w:sz="0" w:space="0" w:color="auto"/>
        <w:bottom w:val="none" w:sz="0" w:space="0" w:color="auto"/>
        <w:right w:val="none" w:sz="0" w:space="0" w:color="auto"/>
      </w:divBdr>
    </w:div>
    <w:div w:id="1131559934">
      <w:bodyDiv w:val="1"/>
      <w:marLeft w:val="0"/>
      <w:marRight w:val="0"/>
      <w:marTop w:val="0"/>
      <w:marBottom w:val="0"/>
      <w:divBdr>
        <w:top w:val="none" w:sz="0" w:space="0" w:color="auto"/>
        <w:left w:val="none" w:sz="0" w:space="0" w:color="auto"/>
        <w:bottom w:val="none" w:sz="0" w:space="0" w:color="auto"/>
        <w:right w:val="none" w:sz="0" w:space="0" w:color="auto"/>
      </w:divBdr>
    </w:div>
    <w:div w:id="1133592847">
      <w:bodyDiv w:val="1"/>
      <w:marLeft w:val="0"/>
      <w:marRight w:val="0"/>
      <w:marTop w:val="0"/>
      <w:marBottom w:val="0"/>
      <w:divBdr>
        <w:top w:val="none" w:sz="0" w:space="0" w:color="auto"/>
        <w:left w:val="none" w:sz="0" w:space="0" w:color="auto"/>
        <w:bottom w:val="none" w:sz="0" w:space="0" w:color="auto"/>
        <w:right w:val="none" w:sz="0" w:space="0" w:color="auto"/>
      </w:divBdr>
    </w:div>
    <w:div w:id="1140850857">
      <w:bodyDiv w:val="1"/>
      <w:marLeft w:val="0"/>
      <w:marRight w:val="0"/>
      <w:marTop w:val="0"/>
      <w:marBottom w:val="0"/>
      <w:divBdr>
        <w:top w:val="none" w:sz="0" w:space="0" w:color="auto"/>
        <w:left w:val="none" w:sz="0" w:space="0" w:color="auto"/>
        <w:bottom w:val="none" w:sz="0" w:space="0" w:color="auto"/>
        <w:right w:val="none" w:sz="0" w:space="0" w:color="auto"/>
      </w:divBdr>
    </w:div>
    <w:div w:id="1155685370">
      <w:bodyDiv w:val="1"/>
      <w:marLeft w:val="0"/>
      <w:marRight w:val="0"/>
      <w:marTop w:val="0"/>
      <w:marBottom w:val="0"/>
      <w:divBdr>
        <w:top w:val="none" w:sz="0" w:space="0" w:color="auto"/>
        <w:left w:val="none" w:sz="0" w:space="0" w:color="auto"/>
        <w:bottom w:val="none" w:sz="0" w:space="0" w:color="auto"/>
        <w:right w:val="none" w:sz="0" w:space="0" w:color="auto"/>
      </w:divBdr>
    </w:div>
    <w:div w:id="1167019633">
      <w:bodyDiv w:val="1"/>
      <w:marLeft w:val="0"/>
      <w:marRight w:val="0"/>
      <w:marTop w:val="0"/>
      <w:marBottom w:val="0"/>
      <w:divBdr>
        <w:top w:val="none" w:sz="0" w:space="0" w:color="auto"/>
        <w:left w:val="none" w:sz="0" w:space="0" w:color="auto"/>
        <w:bottom w:val="none" w:sz="0" w:space="0" w:color="auto"/>
        <w:right w:val="none" w:sz="0" w:space="0" w:color="auto"/>
      </w:divBdr>
    </w:div>
    <w:div w:id="1227305440">
      <w:bodyDiv w:val="1"/>
      <w:marLeft w:val="0"/>
      <w:marRight w:val="0"/>
      <w:marTop w:val="0"/>
      <w:marBottom w:val="0"/>
      <w:divBdr>
        <w:top w:val="none" w:sz="0" w:space="0" w:color="auto"/>
        <w:left w:val="none" w:sz="0" w:space="0" w:color="auto"/>
        <w:bottom w:val="none" w:sz="0" w:space="0" w:color="auto"/>
        <w:right w:val="none" w:sz="0" w:space="0" w:color="auto"/>
      </w:divBdr>
    </w:div>
    <w:div w:id="1227955887">
      <w:bodyDiv w:val="1"/>
      <w:marLeft w:val="0"/>
      <w:marRight w:val="0"/>
      <w:marTop w:val="0"/>
      <w:marBottom w:val="0"/>
      <w:divBdr>
        <w:top w:val="none" w:sz="0" w:space="0" w:color="auto"/>
        <w:left w:val="none" w:sz="0" w:space="0" w:color="auto"/>
        <w:bottom w:val="none" w:sz="0" w:space="0" w:color="auto"/>
        <w:right w:val="none" w:sz="0" w:space="0" w:color="auto"/>
      </w:divBdr>
    </w:div>
    <w:div w:id="1230461671">
      <w:bodyDiv w:val="1"/>
      <w:marLeft w:val="0"/>
      <w:marRight w:val="0"/>
      <w:marTop w:val="0"/>
      <w:marBottom w:val="0"/>
      <w:divBdr>
        <w:top w:val="none" w:sz="0" w:space="0" w:color="auto"/>
        <w:left w:val="none" w:sz="0" w:space="0" w:color="auto"/>
        <w:bottom w:val="none" w:sz="0" w:space="0" w:color="auto"/>
        <w:right w:val="none" w:sz="0" w:space="0" w:color="auto"/>
      </w:divBdr>
    </w:div>
    <w:div w:id="1242056495">
      <w:bodyDiv w:val="1"/>
      <w:marLeft w:val="0"/>
      <w:marRight w:val="0"/>
      <w:marTop w:val="0"/>
      <w:marBottom w:val="0"/>
      <w:divBdr>
        <w:top w:val="none" w:sz="0" w:space="0" w:color="auto"/>
        <w:left w:val="none" w:sz="0" w:space="0" w:color="auto"/>
        <w:bottom w:val="none" w:sz="0" w:space="0" w:color="auto"/>
        <w:right w:val="none" w:sz="0" w:space="0" w:color="auto"/>
      </w:divBdr>
    </w:div>
    <w:div w:id="1257012047">
      <w:bodyDiv w:val="1"/>
      <w:marLeft w:val="0"/>
      <w:marRight w:val="0"/>
      <w:marTop w:val="0"/>
      <w:marBottom w:val="0"/>
      <w:divBdr>
        <w:top w:val="none" w:sz="0" w:space="0" w:color="auto"/>
        <w:left w:val="none" w:sz="0" w:space="0" w:color="auto"/>
        <w:bottom w:val="none" w:sz="0" w:space="0" w:color="auto"/>
        <w:right w:val="none" w:sz="0" w:space="0" w:color="auto"/>
      </w:divBdr>
    </w:div>
    <w:div w:id="1268385193">
      <w:bodyDiv w:val="1"/>
      <w:marLeft w:val="0"/>
      <w:marRight w:val="0"/>
      <w:marTop w:val="0"/>
      <w:marBottom w:val="0"/>
      <w:divBdr>
        <w:top w:val="none" w:sz="0" w:space="0" w:color="auto"/>
        <w:left w:val="none" w:sz="0" w:space="0" w:color="auto"/>
        <w:bottom w:val="none" w:sz="0" w:space="0" w:color="auto"/>
        <w:right w:val="none" w:sz="0" w:space="0" w:color="auto"/>
      </w:divBdr>
    </w:div>
    <w:div w:id="1283225597">
      <w:bodyDiv w:val="1"/>
      <w:marLeft w:val="0"/>
      <w:marRight w:val="0"/>
      <w:marTop w:val="0"/>
      <w:marBottom w:val="0"/>
      <w:divBdr>
        <w:top w:val="none" w:sz="0" w:space="0" w:color="auto"/>
        <w:left w:val="none" w:sz="0" w:space="0" w:color="auto"/>
        <w:bottom w:val="none" w:sz="0" w:space="0" w:color="auto"/>
        <w:right w:val="none" w:sz="0" w:space="0" w:color="auto"/>
      </w:divBdr>
    </w:div>
    <w:div w:id="1290285732">
      <w:bodyDiv w:val="1"/>
      <w:marLeft w:val="0"/>
      <w:marRight w:val="0"/>
      <w:marTop w:val="0"/>
      <w:marBottom w:val="0"/>
      <w:divBdr>
        <w:top w:val="none" w:sz="0" w:space="0" w:color="auto"/>
        <w:left w:val="none" w:sz="0" w:space="0" w:color="auto"/>
        <w:bottom w:val="none" w:sz="0" w:space="0" w:color="auto"/>
        <w:right w:val="none" w:sz="0" w:space="0" w:color="auto"/>
      </w:divBdr>
    </w:div>
    <w:div w:id="1290360916">
      <w:bodyDiv w:val="1"/>
      <w:marLeft w:val="0"/>
      <w:marRight w:val="0"/>
      <w:marTop w:val="0"/>
      <w:marBottom w:val="0"/>
      <w:divBdr>
        <w:top w:val="none" w:sz="0" w:space="0" w:color="auto"/>
        <w:left w:val="none" w:sz="0" w:space="0" w:color="auto"/>
        <w:bottom w:val="none" w:sz="0" w:space="0" w:color="auto"/>
        <w:right w:val="none" w:sz="0" w:space="0" w:color="auto"/>
      </w:divBdr>
    </w:div>
    <w:div w:id="1334995868">
      <w:bodyDiv w:val="1"/>
      <w:marLeft w:val="0"/>
      <w:marRight w:val="0"/>
      <w:marTop w:val="0"/>
      <w:marBottom w:val="0"/>
      <w:divBdr>
        <w:top w:val="none" w:sz="0" w:space="0" w:color="auto"/>
        <w:left w:val="none" w:sz="0" w:space="0" w:color="auto"/>
        <w:bottom w:val="none" w:sz="0" w:space="0" w:color="auto"/>
        <w:right w:val="none" w:sz="0" w:space="0" w:color="auto"/>
      </w:divBdr>
    </w:div>
    <w:div w:id="1347439218">
      <w:bodyDiv w:val="1"/>
      <w:marLeft w:val="0"/>
      <w:marRight w:val="0"/>
      <w:marTop w:val="0"/>
      <w:marBottom w:val="0"/>
      <w:divBdr>
        <w:top w:val="none" w:sz="0" w:space="0" w:color="auto"/>
        <w:left w:val="none" w:sz="0" w:space="0" w:color="auto"/>
        <w:bottom w:val="none" w:sz="0" w:space="0" w:color="auto"/>
        <w:right w:val="none" w:sz="0" w:space="0" w:color="auto"/>
      </w:divBdr>
    </w:div>
    <w:div w:id="1348212225">
      <w:bodyDiv w:val="1"/>
      <w:marLeft w:val="0"/>
      <w:marRight w:val="0"/>
      <w:marTop w:val="0"/>
      <w:marBottom w:val="0"/>
      <w:divBdr>
        <w:top w:val="none" w:sz="0" w:space="0" w:color="auto"/>
        <w:left w:val="none" w:sz="0" w:space="0" w:color="auto"/>
        <w:bottom w:val="none" w:sz="0" w:space="0" w:color="auto"/>
        <w:right w:val="none" w:sz="0" w:space="0" w:color="auto"/>
      </w:divBdr>
    </w:div>
    <w:div w:id="1350066206">
      <w:bodyDiv w:val="1"/>
      <w:marLeft w:val="0"/>
      <w:marRight w:val="0"/>
      <w:marTop w:val="0"/>
      <w:marBottom w:val="0"/>
      <w:divBdr>
        <w:top w:val="none" w:sz="0" w:space="0" w:color="auto"/>
        <w:left w:val="none" w:sz="0" w:space="0" w:color="auto"/>
        <w:bottom w:val="none" w:sz="0" w:space="0" w:color="auto"/>
        <w:right w:val="none" w:sz="0" w:space="0" w:color="auto"/>
      </w:divBdr>
    </w:div>
    <w:div w:id="1364749284">
      <w:bodyDiv w:val="1"/>
      <w:marLeft w:val="0"/>
      <w:marRight w:val="0"/>
      <w:marTop w:val="0"/>
      <w:marBottom w:val="0"/>
      <w:divBdr>
        <w:top w:val="none" w:sz="0" w:space="0" w:color="auto"/>
        <w:left w:val="none" w:sz="0" w:space="0" w:color="auto"/>
        <w:bottom w:val="none" w:sz="0" w:space="0" w:color="auto"/>
        <w:right w:val="none" w:sz="0" w:space="0" w:color="auto"/>
      </w:divBdr>
    </w:div>
    <w:div w:id="1370182608">
      <w:bodyDiv w:val="1"/>
      <w:marLeft w:val="0"/>
      <w:marRight w:val="0"/>
      <w:marTop w:val="0"/>
      <w:marBottom w:val="0"/>
      <w:divBdr>
        <w:top w:val="none" w:sz="0" w:space="0" w:color="auto"/>
        <w:left w:val="none" w:sz="0" w:space="0" w:color="auto"/>
        <w:bottom w:val="none" w:sz="0" w:space="0" w:color="auto"/>
        <w:right w:val="none" w:sz="0" w:space="0" w:color="auto"/>
      </w:divBdr>
    </w:div>
    <w:div w:id="1379474013">
      <w:bodyDiv w:val="1"/>
      <w:marLeft w:val="0"/>
      <w:marRight w:val="0"/>
      <w:marTop w:val="0"/>
      <w:marBottom w:val="0"/>
      <w:divBdr>
        <w:top w:val="none" w:sz="0" w:space="0" w:color="auto"/>
        <w:left w:val="none" w:sz="0" w:space="0" w:color="auto"/>
        <w:bottom w:val="none" w:sz="0" w:space="0" w:color="auto"/>
        <w:right w:val="none" w:sz="0" w:space="0" w:color="auto"/>
      </w:divBdr>
    </w:div>
    <w:div w:id="1382169728">
      <w:bodyDiv w:val="1"/>
      <w:marLeft w:val="0"/>
      <w:marRight w:val="0"/>
      <w:marTop w:val="0"/>
      <w:marBottom w:val="0"/>
      <w:divBdr>
        <w:top w:val="none" w:sz="0" w:space="0" w:color="auto"/>
        <w:left w:val="none" w:sz="0" w:space="0" w:color="auto"/>
        <w:bottom w:val="none" w:sz="0" w:space="0" w:color="auto"/>
        <w:right w:val="none" w:sz="0" w:space="0" w:color="auto"/>
      </w:divBdr>
    </w:div>
    <w:div w:id="1398937475">
      <w:bodyDiv w:val="1"/>
      <w:marLeft w:val="0"/>
      <w:marRight w:val="0"/>
      <w:marTop w:val="0"/>
      <w:marBottom w:val="0"/>
      <w:divBdr>
        <w:top w:val="none" w:sz="0" w:space="0" w:color="auto"/>
        <w:left w:val="none" w:sz="0" w:space="0" w:color="auto"/>
        <w:bottom w:val="none" w:sz="0" w:space="0" w:color="auto"/>
        <w:right w:val="none" w:sz="0" w:space="0" w:color="auto"/>
      </w:divBdr>
    </w:div>
    <w:div w:id="1403330174">
      <w:bodyDiv w:val="1"/>
      <w:marLeft w:val="0"/>
      <w:marRight w:val="0"/>
      <w:marTop w:val="0"/>
      <w:marBottom w:val="0"/>
      <w:divBdr>
        <w:top w:val="none" w:sz="0" w:space="0" w:color="auto"/>
        <w:left w:val="none" w:sz="0" w:space="0" w:color="auto"/>
        <w:bottom w:val="none" w:sz="0" w:space="0" w:color="auto"/>
        <w:right w:val="none" w:sz="0" w:space="0" w:color="auto"/>
      </w:divBdr>
    </w:div>
    <w:div w:id="1430198726">
      <w:bodyDiv w:val="1"/>
      <w:marLeft w:val="0"/>
      <w:marRight w:val="0"/>
      <w:marTop w:val="0"/>
      <w:marBottom w:val="0"/>
      <w:divBdr>
        <w:top w:val="none" w:sz="0" w:space="0" w:color="auto"/>
        <w:left w:val="none" w:sz="0" w:space="0" w:color="auto"/>
        <w:bottom w:val="none" w:sz="0" w:space="0" w:color="auto"/>
        <w:right w:val="none" w:sz="0" w:space="0" w:color="auto"/>
      </w:divBdr>
    </w:div>
    <w:div w:id="1444378427">
      <w:bodyDiv w:val="1"/>
      <w:marLeft w:val="0"/>
      <w:marRight w:val="0"/>
      <w:marTop w:val="0"/>
      <w:marBottom w:val="0"/>
      <w:divBdr>
        <w:top w:val="none" w:sz="0" w:space="0" w:color="auto"/>
        <w:left w:val="none" w:sz="0" w:space="0" w:color="auto"/>
        <w:bottom w:val="none" w:sz="0" w:space="0" w:color="auto"/>
        <w:right w:val="none" w:sz="0" w:space="0" w:color="auto"/>
      </w:divBdr>
      <w:divsChild>
        <w:div w:id="1508058781">
          <w:marLeft w:val="0"/>
          <w:marRight w:val="0"/>
          <w:marTop w:val="0"/>
          <w:marBottom w:val="0"/>
          <w:divBdr>
            <w:top w:val="none" w:sz="0" w:space="0" w:color="auto"/>
            <w:left w:val="none" w:sz="0" w:space="0" w:color="auto"/>
            <w:bottom w:val="none" w:sz="0" w:space="0" w:color="auto"/>
            <w:right w:val="none" w:sz="0" w:space="0" w:color="auto"/>
          </w:divBdr>
          <w:divsChild>
            <w:div w:id="1312518795">
              <w:marLeft w:val="0"/>
              <w:marRight w:val="0"/>
              <w:marTop w:val="0"/>
              <w:marBottom w:val="0"/>
              <w:divBdr>
                <w:top w:val="none" w:sz="0" w:space="0" w:color="auto"/>
                <w:left w:val="none" w:sz="0" w:space="0" w:color="auto"/>
                <w:bottom w:val="none" w:sz="0" w:space="0" w:color="auto"/>
                <w:right w:val="none" w:sz="0" w:space="0" w:color="auto"/>
              </w:divBdr>
              <w:divsChild>
                <w:div w:id="1741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9830">
      <w:bodyDiv w:val="1"/>
      <w:marLeft w:val="0"/>
      <w:marRight w:val="0"/>
      <w:marTop w:val="0"/>
      <w:marBottom w:val="0"/>
      <w:divBdr>
        <w:top w:val="none" w:sz="0" w:space="0" w:color="auto"/>
        <w:left w:val="none" w:sz="0" w:space="0" w:color="auto"/>
        <w:bottom w:val="none" w:sz="0" w:space="0" w:color="auto"/>
        <w:right w:val="none" w:sz="0" w:space="0" w:color="auto"/>
      </w:divBdr>
    </w:div>
    <w:div w:id="1447233174">
      <w:bodyDiv w:val="1"/>
      <w:marLeft w:val="0"/>
      <w:marRight w:val="0"/>
      <w:marTop w:val="0"/>
      <w:marBottom w:val="0"/>
      <w:divBdr>
        <w:top w:val="none" w:sz="0" w:space="0" w:color="auto"/>
        <w:left w:val="none" w:sz="0" w:space="0" w:color="auto"/>
        <w:bottom w:val="none" w:sz="0" w:space="0" w:color="auto"/>
        <w:right w:val="none" w:sz="0" w:space="0" w:color="auto"/>
      </w:divBdr>
    </w:div>
    <w:div w:id="1449471963">
      <w:bodyDiv w:val="1"/>
      <w:marLeft w:val="0"/>
      <w:marRight w:val="0"/>
      <w:marTop w:val="0"/>
      <w:marBottom w:val="0"/>
      <w:divBdr>
        <w:top w:val="none" w:sz="0" w:space="0" w:color="auto"/>
        <w:left w:val="none" w:sz="0" w:space="0" w:color="auto"/>
        <w:bottom w:val="none" w:sz="0" w:space="0" w:color="auto"/>
        <w:right w:val="none" w:sz="0" w:space="0" w:color="auto"/>
      </w:divBdr>
    </w:div>
    <w:div w:id="1463500493">
      <w:bodyDiv w:val="1"/>
      <w:marLeft w:val="0"/>
      <w:marRight w:val="0"/>
      <w:marTop w:val="0"/>
      <w:marBottom w:val="0"/>
      <w:divBdr>
        <w:top w:val="none" w:sz="0" w:space="0" w:color="auto"/>
        <w:left w:val="none" w:sz="0" w:space="0" w:color="auto"/>
        <w:bottom w:val="none" w:sz="0" w:space="0" w:color="auto"/>
        <w:right w:val="none" w:sz="0" w:space="0" w:color="auto"/>
      </w:divBdr>
    </w:div>
    <w:div w:id="1468818030">
      <w:bodyDiv w:val="1"/>
      <w:marLeft w:val="0"/>
      <w:marRight w:val="0"/>
      <w:marTop w:val="0"/>
      <w:marBottom w:val="0"/>
      <w:divBdr>
        <w:top w:val="none" w:sz="0" w:space="0" w:color="auto"/>
        <w:left w:val="none" w:sz="0" w:space="0" w:color="auto"/>
        <w:bottom w:val="none" w:sz="0" w:space="0" w:color="auto"/>
        <w:right w:val="none" w:sz="0" w:space="0" w:color="auto"/>
      </w:divBdr>
    </w:div>
    <w:div w:id="1471751546">
      <w:bodyDiv w:val="1"/>
      <w:marLeft w:val="0"/>
      <w:marRight w:val="0"/>
      <w:marTop w:val="0"/>
      <w:marBottom w:val="0"/>
      <w:divBdr>
        <w:top w:val="none" w:sz="0" w:space="0" w:color="auto"/>
        <w:left w:val="none" w:sz="0" w:space="0" w:color="auto"/>
        <w:bottom w:val="none" w:sz="0" w:space="0" w:color="auto"/>
        <w:right w:val="none" w:sz="0" w:space="0" w:color="auto"/>
      </w:divBdr>
    </w:div>
    <w:div w:id="1480070449">
      <w:bodyDiv w:val="1"/>
      <w:marLeft w:val="0"/>
      <w:marRight w:val="0"/>
      <w:marTop w:val="0"/>
      <w:marBottom w:val="0"/>
      <w:divBdr>
        <w:top w:val="none" w:sz="0" w:space="0" w:color="auto"/>
        <w:left w:val="none" w:sz="0" w:space="0" w:color="auto"/>
        <w:bottom w:val="none" w:sz="0" w:space="0" w:color="auto"/>
        <w:right w:val="none" w:sz="0" w:space="0" w:color="auto"/>
      </w:divBdr>
    </w:div>
    <w:div w:id="1508713068">
      <w:bodyDiv w:val="1"/>
      <w:marLeft w:val="0"/>
      <w:marRight w:val="0"/>
      <w:marTop w:val="0"/>
      <w:marBottom w:val="0"/>
      <w:divBdr>
        <w:top w:val="none" w:sz="0" w:space="0" w:color="auto"/>
        <w:left w:val="none" w:sz="0" w:space="0" w:color="auto"/>
        <w:bottom w:val="none" w:sz="0" w:space="0" w:color="auto"/>
        <w:right w:val="none" w:sz="0" w:space="0" w:color="auto"/>
      </w:divBdr>
    </w:div>
    <w:div w:id="1512790759">
      <w:bodyDiv w:val="1"/>
      <w:marLeft w:val="0"/>
      <w:marRight w:val="0"/>
      <w:marTop w:val="0"/>
      <w:marBottom w:val="0"/>
      <w:divBdr>
        <w:top w:val="none" w:sz="0" w:space="0" w:color="auto"/>
        <w:left w:val="none" w:sz="0" w:space="0" w:color="auto"/>
        <w:bottom w:val="none" w:sz="0" w:space="0" w:color="auto"/>
        <w:right w:val="none" w:sz="0" w:space="0" w:color="auto"/>
      </w:divBdr>
    </w:div>
    <w:div w:id="1521897412">
      <w:bodyDiv w:val="1"/>
      <w:marLeft w:val="0"/>
      <w:marRight w:val="0"/>
      <w:marTop w:val="0"/>
      <w:marBottom w:val="0"/>
      <w:divBdr>
        <w:top w:val="none" w:sz="0" w:space="0" w:color="auto"/>
        <w:left w:val="none" w:sz="0" w:space="0" w:color="auto"/>
        <w:bottom w:val="none" w:sz="0" w:space="0" w:color="auto"/>
        <w:right w:val="none" w:sz="0" w:space="0" w:color="auto"/>
      </w:divBdr>
    </w:div>
    <w:div w:id="1528979919">
      <w:bodyDiv w:val="1"/>
      <w:marLeft w:val="0"/>
      <w:marRight w:val="0"/>
      <w:marTop w:val="0"/>
      <w:marBottom w:val="0"/>
      <w:divBdr>
        <w:top w:val="none" w:sz="0" w:space="0" w:color="auto"/>
        <w:left w:val="none" w:sz="0" w:space="0" w:color="auto"/>
        <w:bottom w:val="none" w:sz="0" w:space="0" w:color="auto"/>
        <w:right w:val="none" w:sz="0" w:space="0" w:color="auto"/>
      </w:divBdr>
    </w:div>
    <w:div w:id="1557743052">
      <w:bodyDiv w:val="1"/>
      <w:marLeft w:val="0"/>
      <w:marRight w:val="0"/>
      <w:marTop w:val="0"/>
      <w:marBottom w:val="0"/>
      <w:divBdr>
        <w:top w:val="none" w:sz="0" w:space="0" w:color="auto"/>
        <w:left w:val="none" w:sz="0" w:space="0" w:color="auto"/>
        <w:bottom w:val="none" w:sz="0" w:space="0" w:color="auto"/>
        <w:right w:val="none" w:sz="0" w:space="0" w:color="auto"/>
      </w:divBdr>
    </w:div>
    <w:div w:id="1581794398">
      <w:bodyDiv w:val="1"/>
      <w:marLeft w:val="0"/>
      <w:marRight w:val="0"/>
      <w:marTop w:val="0"/>
      <w:marBottom w:val="0"/>
      <w:divBdr>
        <w:top w:val="none" w:sz="0" w:space="0" w:color="auto"/>
        <w:left w:val="none" w:sz="0" w:space="0" w:color="auto"/>
        <w:bottom w:val="none" w:sz="0" w:space="0" w:color="auto"/>
        <w:right w:val="none" w:sz="0" w:space="0" w:color="auto"/>
      </w:divBdr>
    </w:div>
    <w:div w:id="1599219899">
      <w:bodyDiv w:val="1"/>
      <w:marLeft w:val="0"/>
      <w:marRight w:val="0"/>
      <w:marTop w:val="0"/>
      <w:marBottom w:val="0"/>
      <w:divBdr>
        <w:top w:val="none" w:sz="0" w:space="0" w:color="auto"/>
        <w:left w:val="none" w:sz="0" w:space="0" w:color="auto"/>
        <w:bottom w:val="none" w:sz="0" w:space="0" w:color="auto"/>
        <w:right w:val="none" w:sz="0" w:space="0" w:color="auto"/>
      </w:divBdr>
    </w:div>
    <w:div w:id="1599681140">
      <w:bodyDiv w:val="1"/>
      <w:marLeft w:val="0"/>
      <w:marRight w:val="0"/>
      <w:marTop w:val="0"/>
      <w:marBottom w:val="0"/>
      <w:divBdr>
        <w:top w:val="none" w:sz="0" w:space="0" w:color="auto"/>
        <w:left w:val="none" w:sz="0" w:space="0" w:color="auto"/>
        <w:bottom w:val="none" w:sz="0" w:space="0" w:color="auto"/>
        <w:right w:val="none" w:sz="0" w:space="0" w:color="auto"/>
      </w:divBdr>
    </w:div>
    <w:div w:id="1606301745">
      <w:bodyDiv w:val="1"/>
      <w:marLeft w:val="0"/>
      <w:marRight w:val="0"/>
      <w:marTop w:val="0"/>
      <w:marBottom w:val="0"/>
      <w:divBdr>
        <w:top w:val="none" w:sz="0" w:space="0" w:color="auto"/>
        <w:left w:val="none" w:sz="0" w:space="0" w:color="auto"/>
        <w:bottom w:val="none" w:sz="0" w:space="0" w:color="auto"/>
        <w:right w:val="none" w:sz="0" w:space="0" w:color="auto"/>
      </w:divBdr>
    </w:div>
    <w:div w:id="1627662071">
      <w:bodyDiv w:val="1"/>
      <w:marLeft w:val="0"/>
      <w:marRight w:val="0"/>
      <w:marTop w:val="0"/>
      <w:marBottom w:val="0"/>
      <w:divBdr>
        <w:top w:val="none" w:sz="0" w:space="0" w:color="auto"/>
        <w:left w:val="none" w:sz="0" w:space="0" w:color="auto"/>
        <w:bottom w:val="none" w:sz="0" w:space="0" w:color="auto"/>
        <w:right w:val="none" w:sz="0" w:space="0" w:color="auto"/>
      </w:divBdr>
    </w:div>
    <w:div w:id="1631474960">
      <w:bodyDiv w:val="1"/>
      <w:marLeft w:val="0"/>
      <w:marRight w:val="0"/>
      <w:marTop w:val="0"/>
      <w:marBottom w:val="0"/>
      <w:divBdr>
        <w:top w:val="none" w:sz="0" w:space="0" w:color="auto"/>
        <w:left w:val="none" w:sz="0" w:space="0" w:color="auto"/>
        <w:bottom w:val="none" w:sz="0" w:space="0" w:color="auto"/>
        <w:right w:val="none" w:sz="0" w:space="0" w:color="auto"/>
      </w:divBdr>
    </w:div>
    <w:div w:id="1643579557">
      <w:bodyDiv w:val="1"/>
      <w:marLeft w:val="0"/>
      <w:marRight w:val="0"/>
      <w:marTop w:val="0"/>
      <w:marBottom w:val="0"/>
      <w:divBdr>
        <w:top w:val="none" w:sz="0" w:space="0" w:color="auto"/>
        <w:left w:val="none" w:sz="0" w:space="0" w:color="auto"/>
        <w:bottom w:val="none" w:sz="0" w:space="0" w:color="auto"/>
        <w:right w:val="none" w:sz="0" w:space="0" w:color="auto"/>
      </w:divBdr>
    </w:div>
    <w:div w:id="1654606234">
      <w:bodyDiv w:val="1"/>
      <w:marLeft w:val="0"/>
      <w:marRight w:val="0"/>
      <w:marTop w:val="0"/>
      <w:marBottom w:val="0"/>
      <w:divBdr>
        <w:top w:val="none" w:sz="0" w:space="0" w:color="auto"/>
        <w:left w:val="none" w:sz="0" w:space="0" w:color="auto"/>
        <w:bottom w:val="none" w:sz="0" w:space="0" w:color="auto"/>
        <w:right w:val="none" w:sz="0" w:space="0" w:color="auto"/>
      </w:divBdr>
    </w:div>
    <w:div w:id="1682197632">
      <w:bodyDiv w:val="1"/>
      <w:marLeft w:val="0"/>
      <w:marRight w:val="0"/>
      <w:marTop w:val="0"/>
      <w:marBottom w:val="0"/>
      <w:divBdr>
        <w:top w:val="none" w:sz="0" w:space="0" w:color="auto"/>
        <w:left w:val="none" w:sz="0" w:space="0" w:color="auto"/>
        <w:bottom w:val="none" w:sz="0" w:space="0" w:color="auto"/>
        <w:right w:val="none" w:sz="0" w:space="0" w:color="auto"/>
      </w:divBdr>
    </w:div>
    <w:div w:id="1692341609">
      <w:bodyDiv w:val="1"/>
      <w:marLeft w:val="0"/>
      <w:marRight w:val="0"/>
      <w:marTop w:val="0"/>
      <w:marBottom w:val="0"/>
      <w:divBdr>
        <w:top w:val="none" w:sz="0" w:space="0" w:color="auto"/>
        <w:left w:val="none" w:sz="0" w:space="0" w:color="auto"/>
        <w:bottom w:val="none" w:sz="0" w:space="0" w:color="auto"/>
        <w:right w:val="none" w:sz="0" w:space="0" w:color="auto"/>
      </w:divBdr>
    </w:div>
    <w:div w:id="1697004199">
      <w:bodyDiv w:val="1"/>
      <w:marLeft w:val="0"/>
      <w:marRight w:val="0"/>
      <w:marTop w:val="0"/>
      <w:marBottom w:val="0"/>
      <w:divBdr>
        <w:top w:val="none" w:sz="0" w:space="0" w:color="auto"/>
        <w:left w:val="none" w:sz="0" w:space="0" w:color="auto"/>
        <w:bottom w:val="none" w:sz="0" w:space="0" w:color="auto"/>
        <w:right w:val="none" w:sz="0" w:space="0" w:color="auto"/>
      </w:divBdr>
    </w:div>
    <w:div w:id="1715151171">
      <w:bodyDiv w:val="1"/>
      <w:marLeft w:val="0"/>
      <w:marRight w:val="0"/>
      <w:marTop w:val="0"/>
      <w:marBottom w:val="0"/>
      <w:divBdr>
        <w:top w:val="none" w:sz="0" w:space="0" w:color="auto"/>
        <w:left w:val="none" w:sz="0" w:space="0" w:color="auto"/>
        <w:bottom w:val="none" w:sz="0" w:space="0" w:color="auto"/>
        <w:right w:val="none" w:sz="0" w:space="0" w:color="auto"/>
      </w:divBdr>
    </w:div>
    <w:div w:id="1717847622">
      <w:bodyDiv w:val="1"/>
      <w:marLeft w:val="0"/>
      <w:marRight w:val="0"/>
      <w:marTop w:val="0"/>
      <w:marBottom w:val="0"/>
      <w:divBdr>
        <w:top w:val="none" w:sz="0" w:space="0" w:color="auto"/>
        <w:left w:val="none" w:sz="0" w:space="0" w:color="auto"/>
        <w:bottom w:val="none" w:sz="0" w:space="0" w:color="auto"/>
        <w:right w:val="none" w:sz="0" w:space="0" w:color="auto"/>
      </w:divBdr>
    </w:div>
    <w:div w:id="1718968996">
      <w:bodyDiv w:val="1"/>
      <w:marLeft w:val="0"/>
      <w:marRight w:val="0"/>
      <w:marTop w:val="0"/>
      <w:marBottom w:val="0"/>
      <w:divBdr>
        <w:top w:val="none" w:sz="0" w:space="0" w:color="auto"/>
        <w:left w:val="none" w:sz="0" w:space="0" w:color="auto"/>
        <w:bottom w:val="none" w:sz="0" w:space="0" w:color="auto"/>
        <w:right w:val="none" w:sz="0" w:space="0" w:color="auto"/>
      </w:divBdr>
    </w:div>
    <w:div w:id="1724476537">
      <w:bodyDiv w:val="1"/>
      <w:marLeft w:val="0"/>
      <w:marRight w:val="0"/>
      <w:marTop w:val="0"/>
      <w:marBottom w:val="0"/>
      <w:divBdr>
        <w:top w:val="none" w:sz="0" w:space="0" w:color="auto"/>
        <w:left w:val="none" w:sz="0" w:space="0" w:color="auto"/>
        <w:bottom w:val="none" w:sz="0" w:space="0" w:color="auto"/>
        <w:right w:val="none" w:sz="0" w:space="0" w:color="auto"/>
      </w:divBdr>
    </w:div>
    <w:div w:id="1725329780">
      <w:bodyDiv w:val="1"/>
      <w:marLeft w:val="0"/>
      <w:marRight w:val="0"/>
      <w:marTop w:val="0"/>
      <w:marBottom w:val="0"/>
      <w:divBdr>
        <w:top w:val="none" w:sz="0" w:space="0" w:color="auto"/>
        <w:left w:val="none" w:sz="0" w:space="0" w:color="auto"/>
        <w:bottom w:val="none" w:sz="0" w:space="0" w:color="auto"/>
        <w:right w:val="none" w:sz="0" w:space="0" w:color="auto"/>
      </w:divBdr>
    </w:div>
    <w:div w:id="1726682558">
      <w:bodyDiv w:val="1"/>
      <w:marLeft w:val="0"/>
      <w:marRight w:val="0"/>
      <w:marTop w:val="0"/>
      <w:marBottom w:val="0"/>
      <w:divBdr>
        <w:top w:val="none" w:sz="0" w:space="0" w:color="auto"/>
        <w:left w:val="none" w:sz="0" w:space="0" w:color="auto"/>
        <w:bottom w:val="none" w:sz="0" w:space="0" w:color="auto"/>
        <w:right w:val="none" w:sz="0" w:space="0" w:color="auto"/>
      </w:divBdr>
    </w:div>
    <w:div w:id="1755933596">
      <w:bodyDiv w:val="1"/>
      <w:marLeft w:val="0"/>
      <w:marRight w:val="0"/>
      <w:marTop w:val="0"/>
      <w:marBottom w:val="0"/>
      <w:divBdr>
        <w:top w:val="none" w:sz="0" w:space="0" w:color="auto"/>
        <w:left w:val="none" w:sz="0" w:space="0" w:color="auto"/>
        <w:bottom w:val="none" w:sz="0" w:space="0" w:color="auto"/>
        <w:right w:val="none" w:sz="0" w:space="0" w:color="auto"/>
      </w:divBdr>
    </w:div>
    <w:div w:id="1801872913">
      <w:bodyDiv w:val="1"/>
      <w:marLeft w:val="0"/>
      <w:marRight w:val="0"/>
      <w:marTop w:val="0"/>
      <w:marBottom w:val="0"/>
      <w:divBdr>
        <w:top w:val="none" w:sz="0" w:space="0" w:color="auto"/>
        <w:left w:val="none" w:sz="0" w:space="0" w:color="auto"/>
        <w:bottom w:val="none" w:sz="0" w:space="0" w:color="auto"/>
        <w:right w:val="none" w:sz="0" w:space="0" w:color="auto"/>
      </w:divBdr>
    </w:div>
    <w:div w:id="1806583197">
      <w:bodyDiv w:val="1"/>
      <w:marLeft w:val="0"/>
      <w:marRight w:val="0"/>
      <w:marTop w:val="0"/>
      <w:marBottom w:val="0"/>
      <w:divBdr>
        <w:top w:val="none" w:sz="0" w:space="0" w:color="auto"/>
        <w:left w:val="none" w:sz="0" w:space="0" w:color="auto"/>
        <w:bottom w:val="none" w:sz="0" w:space="0" w:color="auto"/>
        <w:right w:val="none" w:sz="0" w:space="0" w:color="auto"/>
      </w:divBdr>
    </w:div>
    <w:div w:id="1814642699">
      <w:bodyDiv w:val="1"/>
      <w:marLeft w:val="0"/>
      <w:marRight w:val="0"/>
      <w:marTop w:val="0"/>
      <w:marBottom w:val="0"/>
      <w:divBdr>
        <w:top w:val="none" w:sz="0" w:space="0" w:color="auto"/>
        <w:left w:val="none" w:sz="0" w:space="0" w:color="auto"/>
        <w:bottom w:val="none" w:sz="0" w:space="0" w:color="auto"/>
        <w:right w:val="none" w:sz="0" w:space="0" w:color="auto"/>
      </w:divBdr>
    </w:div>
    <w:div w:id="1844396079">
      <w:bodyDiv w:val="1"/>
      <w:marLeft w:val="0"/>
      <w:marRight w:val="0"/>
      <w:marTop w:val="0"/>
      <w:marBottom w:val="0"/>
      <w:divBdr>
        <w:top w:val="none" w:sz="0" w:space="0" w:color="auto"/>
        <w:left w:val="none" w:sz="0" w:space="0" w:color="auto"/>
        <w:bottom w:val="none" w:sz="0" w:space="0" w:color="auto"/>
        <w:right w:val="none" w:sz="0" w:space="0" w:color="auto"/>
      </w:divBdr>
    </w:div>
    <w:div w:id="1845587900">
      <w:bodyDiv w:val="1"/>
      <w:marLeft w:val="0"/>
      <w:marRight w:val="0"/>
      <w:marTop w:val="0"/>
      <w:marBottom w:val="0"/>
      <w:divBdr>
        <w:top w:val="none" w:sz="0" w:space="0" w:color="auto"/>
        <w:left w:val="none" w:sz="0" w:space="0" w:color="auto"/>
        <w:bottom w:val="none" w:sz="0" w:space="0" w:color="auto"/>
        <w:right w:val="none" w:sz="0" w:space="0" w:color="auto"/>
      </w:divBdr>
    </w:div>
    <w:div w:id="1862815070">
      <w:bodyDiv w:val="1"/>
      <w:marLeft w:val="0"/>
      <w:marRight w:val="0"/>
      <w:marTop w:val="0"/>
      <w:marBottom w:val="0"/>
      <w:divBdr>
        <w:top w:val="none" w:sz="0" w:space="0" w:color="auto"/>
        <w:left w:val="none" w:sz="0" w:space="0" w:color="auto"/>
        <w:bottom w:val="none" w:sz="0" w:space="0" w:color="auto"/>
        <w:right w:val="none" w:sz="0" w:space="0" w:color="auto"/>
      </w:divBdr>
    </w:div>
    <w:div w:id="1865633142">
      <w:bodyDiv w:val="1"/>
      <w:marLeft w:val="0"/>
      <w:marRight w:val="0"/>
      <w:marTop w:val="0"/>
      <w:marBottom w:val="0"/>
      <w:divBdr>
        <w:top w:val="none" w:sz="0" w:space="0" w:color="auto"/>
        <w:left w:val="none" w:sz="0" w:space="0" w:color="auto"/>
        <w:bottom w:val="none" w:sz="0" w:space="0" w:color="auto"/>
        <w:right w:val="none" w:sz="0" w:space="0" w:color="auto"/>
      </w:divBdr>
    </w:div>
    <w:div w:id="1887450515">
      <w:bodyDiv w:val="1"/>
      <w:marLeft w:val="0"/>
      <w:marRight w:val="0"/>
      <w:marTop w:val="0"/>
      <w:marBottom w:val="0"/>
      <w:divBdr>
        <w:top w:val="none" w:sz="0" w:space="0" w:color="auto"/>
        <w:left w:val="none" w:sz="0" w:space="0" w:color="auto"/>
        <w:bottom w:val="none" w:sz="0" w:space="0" w:color="auto"/>
        <w:right w:val="none" w:sz="0" w:space="0" w:color="auto"/>
      </w:divBdr>
    </w:div>
    <w:div w:id="1944917144">
      <w:bodyDiv w:val="1"/>
      <w:marLeft w:val="0"/>
      <w:marRight w:val="0"/>
      <w:marTop w:val="0"/>
      <w:marBottom w:val="0"/>
      <w:divBdr>
        <w:top w:val="none" w:sz="0" w:space="0" w:color="auto"/>
        <w:left w:val="none" w:sz="0" w:space="0" w:color="auto"/>
        <w:bottom w:val="none" w:sz="0" w:space="0" w:color="auto"/>
        <w:right w:val="none" w:sz="0" w:space="0" w:color="auto"/>
      </w:divBdr>
    </w:div>
    <w:div w:id="1950968870">
      <w:bodyDiv w:val="1"/>
      <w:marLeft w:val="0"/>
      <w:marRight w:val="0"/>
      <w:marTop w:val="0"/>
      <w:marBottom w:val="0"/>
      <w:divBdr>
        <w:top w:val="none" w:sz="0" w:space="0" w:color="auto"/>
        <w:left w:val="none" w:sz="0" w:space="0" w:color="auto"/>
        <w:bottom w:val="none" w:sz="0" w:space="0" w:color="auto"/>
        <w:right w:val="none" w:sz="0" w:space="0" w:color="auto"/>
      </w:divBdr>
    </w:div>
    <w:div w:id="1955213718">
      <w:bodyDiv w:val="1"/>
      <w:marLeft w:val="0"/>
      <w:marRight w:val="0"/>
      <w:marTop w:val="0"/>
      <w:marBottom w:val="0"/>
      <w:divBdr>
        <w:top w:val="none" w:sz="0" w:space="0" w:color="auto"/>
        <w:left w:val="none" w:sz="0" w:space="0" w:color="auto"/>
        <w:bottom w:val="none" w:sz="0" w:space="0" w:color="auto"/>
        <w:right w:val="none" w:sz="0" w:space="0" w:color="auto"/>
      </w:divBdr>
    </w:div>
    <w:div w:id="1962493394">
      <w:bodyDiv w:val="1"/>
      <w:marLeft w:val="0"/>
      <w:marRight w:val="0"/>
      <w:marTop w:val="0"/>
      <w:marBottom w:val="0"/>
      <w:divBdr>
        <w:top w:val="none" w:sz="0" w:space="0" w:color="auto"/>
        <w:left w:val="none" w:sz="0" w:space="0" w:color="auto"/>
        <w:bottom w:val="none" w:sz="0" w:space="0" w:color="auto"/>
        <w:right w:val="none" w:sz="0" w:space="0" w:color="auto"/>
      </w:divBdr>
    </w:div>
    <w:div w:id="1972246207">
      <w:bodyDiv w:val="1"/>
      <w:marLeft w:val="0"/>
      <w:marRight w:val="0"/>
      <w:marTop w:val="0"/>
      <w:marBottom w:val="0"/>
      <w:divBdr>
        <w:top w:val="none" w:sz="0" w:space="0" w:color="auto"/>
        <w:left w:val="none" w:sz="0" w:space="0" w:color="auto"/>
        <w:bottom w:val="none" w:sz="0" w:space="0" w:color="auto"/>
        <w:right w:val="none" w:sz="0" w:space="0" w:color="auto"/>
      </w:divBdr>
    </w:div>
    <w:div w:id="1972859170">
      <w:bodyDiv w:val="1"/>
      <w:marLeft w:val="0"/>
      <w:marRight w:val="0"/>
      <w:marTop w:val="0"/>
      <w:marBottom w:val="0"/>
      <w:divBdr>
        <w:top w:val="none" w:sz="0" w:space="0" w:color="auto"/>
        <w:left w:val="none" w:sz="0" w:space="0" w:color="auto"/>
        <w:bottom w:val="none" w:sz="0" w:space="0" w:color="auto"/>
        <w:right w:val="none" w:sz="0" w:space="0" w:color="auto"/>
      </w:divBdr>
    </w:div>
    <w:div w:id="2007006242">
      <w:bodyDiv w:val="1"/>
      <w:marLeft w:val="0"/>
      <w:marRight w:val="0"/>
      <w:marTop w:val="0"/>
      <w:marBottom w:val="0"/>
      <w:divBdr>
        <w:top w:val="none" w:sz="0" w:space="0" w:color="auto"/>
        <w:left w:val="none" w:sz="0" w:space="0" w:color="auto"/>
        <w:bottom w:val="none" w:sz="0" w:space="0" w:color="auto"/>
        <w:right w:val="none" w:sz="0" w:space="0" w:color="auto"/>
      </w:divBdr>
      <w:divsChild>
        <w:div w:id="1869641466">
          <w:marLeft w:val="0"/>
          <w:marRight w:val="0"/>
          <w:marTop w:val="0"/>
          <w:marBottom w:val="0"/>
          <w:divBdr>
            <w:top w:val="none" w:sz="0" w:space="0" w:color="auto"/>
            <w:left w:val="none" w:sz="0" w:space="0" w:color="auto"/>
            <w:bottom w:val="none" w:sz="0" w:space="0" w:color="auto"/>
            <w:right w:val="none" w:sz="0" w:space="0" w:color="auto"/>
          </w:divBdr>
          <w:divsChild>
            <w:div w:id="1498030552">
              <w:marLeft w:val="0"/>
              <w:marRight w:val="0"/>
              <w:marTop w:val="0"/>
              <w:marBottom w:val="0"/>
              <w:divBdr>
                <w:top w:val="none" w:sz="0" w:space="0" w:color="auto"/>
                <w:left w:val="none" w:sz="0" w:space="0" w:color="auto"/>
                <w:bottom w:val="none" w:sz="0" w:space="0" w:color="auto"/>
                <w:right w:val="none" w:sz="0" w:space="0" w:color="auto"/>
              </w:divBdr>
              <w:divsChild>
                <w:div w:id="18973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1706">
      <w:bodyDiv w:val="1"/>
      <w:marLeft w:val="0"/>
      <w:marRight w:val="0"/>
      <w:marTop w:val="0"/>
      <w:marBottom w:val="0"/>
      <w:divBdr>
        <w:top w:val="none" w:sz="0" w:space="0" w:color="auto"/>
        <w:left w:val="none" w:sz="0" w:space="0" w:color="auto"/>
        <w:bottom w:val="none" w:sz="0" w:space="0" w:color="auto"/>
        <w:right w:val="none" w:sz="0" w:space="0" w:color="auto"/>
      </w:divBdr>
    </w:div>
    <w:div w:id="2028671324">
      <w:bodyDiv w:val="1"/>
      <w:marLeft w:val="0"/>
      <w:marRight w:val="0"/>
      <w:marTop w:val="0"/>
      <w:marBottom w:val="0"/>
      <w:divBdr>
        <w:top w:val="none" w:sz="0" w:space="0" w:color="auto"/>
        <w:left w:val="none" w:sz="0" w:space="0" w:color="auto"/>
        <w:bottom w:val="none" w:sz="0" w:space="0" w:color="auto"/>
        <w:right w:val="none" w:sz="0" w:space="0" w:color="auto"/>
      </w:divBdr>
    </w:div>
    <w:div w:id="2036227564">
      <w:bodyDiv w:val="1"/>
      <w:marLeft w:val="0"/>
      <w:marRight w:val="0"/>
      <w:marTop w:val="0"/>
      <w:marBottom w:val="0"/>
      <w:divBdr>
        <w:top w:val="none" w:sz="0" w:space="0" w:color="auto"/>
        <w:left w:val="none" w:sz="0" w:space="0" w:color="auto"/>
        <w:bottom w:val="none" w:sz="0" w:space="0" w:color="auto"/>
        <w:right w:val="none" w:sz="0" w:space="0" w:color="auto"/>
      </w:divBdr>
    </w:div>
    <w:div w:id="2037581775">
      <w:bodyDiv w:val="1"/>
      <w:marLeft w:val="0"/>
      <w:marRight w:val="0"/>
      <w:marTop w:val="0"/>
      <w:marBottom w:val="0"/>
      <w:divBdr>
        <w:top w:val="none" w:sz="0" w:space="0" w:color="auto"/>
        <w:left w:val="none" w:sz="0" w:space="0" w:color="auto"/>
        <w:bottom w:val="none" w:sz="0" w:space="0" w:color="auto"/>
        <w:right w:val="none" w:sz="0" w:space="0" w:color="auto"/>
      </w:divBdr>
    </w:div>
    <w:div w:id="2060397631">
      <w:bodyDiv w:val="1"/>
      <w:marLeft w:val="0"/>
      <w:marRight w:val="0"/>
      <w:marTop w:val="0"/>
      <w:marBottom w:val="0"/>
      <w:divBdr>
        <w:top w:val="none" w:sz="0" w:space="0" w:color="auto"/>
        <w:left w:val="none" w:sz="0" w:space="0" w:color="auto"/>
        <w:bottom w:val="none" w:sz="0" w:space="0" w:color="auto"/>
        <w:right w:val="none" w:sz="0" w:space="0" w:color="auto"/>
      </w:divBdr>
    </w:div>
    <w:div w:id="2063287168">
      <w:bodyDiv w:val="1"/>
      <w:marLeft w:val="0"/>
      <w:marRight w:val="0"/>
      <w:marTop w:val="0"/>
      <w:marBottom w:val="0"/>
      <w:divBdr>
        <w:top w:val="none" w:sz="0" w:space="0" w:color="auto"/>
        <w:left w:val="none" w:sz="0" w:space="0" w:color="auto"/>
        <w:bottom w:val="none" w:sz="0" w:space="0" w:color="auto"/>
        <w:right w:val="none" w:sz="0" w:space="0" w:color="auto"/>
      </w:divBdr>
    </w:div>
    <w:div w:id="2066222638">
      <w:bodyDiv w:val="1"/>
      <w:marLeft w:val="0"/>
      <w:marRight w:val="0"/>
      <w:marTop w:val="0"/>
      <w:marBottom w:val="0"/>
      <w:divBdr>
        <w:top w:val="none" w:sz="0" w:space="0" w:color="auto"/>
        <w:left w:val="none" w:sz="0" w:space="0" w:color="auto"/>
        <w:bottom w:val="none" w:sz="0" w:space="0" w:color="auto"/>
        <w:right w:val="none" w:sz="0" w:space="0" w:color="auto"/>
      </w:divBdr>
    </w:div>
    <w:div w:id="2093306933">
      <w:bodyDiv w:val="1"/>
      <w:marLeft w:val="0"/>
      <w:marRight w:val="0"/>
      <w:marTop w:val="0"/>
      <w:marBottom w:val="0"/>
      <w:divBdr>
        <w:top w:val="none" w:sz="0" w:space="0" w:color="auto"/>
        <w:left w:val="none" w:sz="0" w:space="0" w:color="auto"/>
        <w:bottom w:val="none" w:sz="0" w:space="0" w:color="auto"/>
        <w:right w:val="none" w:sz="0" w:space="0" w:color="auto"/>
      </w:divBdr>
    </w:div>
    <w:div w:id="2121021446">
      <w:bodyDiv w:val="1"/>
      <w:marLeft w:val="0"/>
      <w:marRight w:val="0"/>
      <w:marTop w:val="0"/>
      <w:marBottom w:val="0"/>
      <w:divBdr>
        <w:top w:val="none" w:sz="0" w:space="0" w:color="auto"/>
        <w:left w:val="none" w:sz="0" w:space="0" w:color="auto"/>
        <w:bottom w:val="none" w:sz="0" w:space="0" w:color="auto"/>
        <w:right w:val="none" w:sz="0" w:space="0" w:color="auto"/>
      </w:divBdr>
    </w:div>
    <w:div w:id="2121293981">
      <w:bodyDiv w:val="1"/>
      <w:marLeft w:val="0"/>
      <w:marRight w:val="0"/>
      <w:marTop w:val="0"/>
      <w:marBottom w:val="0"/>
      <w:divBdr>
        <w:top w:val="none" w:sz="0" w:space="0" w:color="auto"/>
        <w:left w:val="none" w:sz="0" w:space="0" w:color="auto"/>
        <w:bottom w:val="none" w:sz="0" w:space="0" w:color="auto"/>
        <w:right w:val="none" w:sz="0" w:space="0" w:color="auto"/>
      </w:divBdr>
    </w:div>
    <w:div w:id="2122724999">
      <w:bodyDiv w:val="1"/>
      <w:marLeft w:val="0"/>
      <w:marRight w:val="0"/>
      <w:marTop w:val="0"/>
      <w:marBottom w:val="0"/>
      <w:divBdr>
        <w:top w:val="none" w:sz="0" w:space="0" w:color="auto"/>
        <w:left w:val="none" w:sz="0" w:space="0" w:color="auto"/>
        <w:bottom w:val="none" w:sz="0" w:space="0" w:color="auto"/>
        <w:right w:val="none" w:sz="0" w:space="0" w:color="auto"/>
      </w:divBdr>
    </w:div>
    <w:div w:id="213209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ke.wagner@wsu.edu" TargetMode="Externa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mailto:eric_jessup@wsu.ed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adam.wilson1@wsu.edu"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Pir92</b:Tag>
    <b:SourceType>JournalArticle</b:SourceType>
    <b:Guid>{E3E9BE9E-B6BD-1743-9A2C-125ED15AC933}</b:Guid>
    <b:Title>An Application of Core Theory to the Analysis of Ocean Shipping Markets</b:Title>
    <b:Year>1992</b:Year>
    <b:Author>
      <b:Author>
        <b:NameList>
          <b:Person>
            <b:Last>Pirrong</b:Last>
            <b:First>Stephen</b:First>
            <b:Middle>C.</b:Middle>
          </b:Person>
        </b:NameList>
      </b:Author>
    </b:Author>
    <b:JournalName>The Journal of Law and Economics</b:JournalName>
    <b:Pages>89-131</b:Pages>
    <b:Volume>35</b:Volume>
    <b:Issue>1</b:Issue>
    <b:RefOrder>19</b:RefOrder>
  </b:Source>
  <b:Source>
    <b:Tag>Mar21</b:Tag>
    <b:SourceType>Book</b:SourceType>
    <b:Guid>{37AC7BBA-D4C9-A847-8EFF-7B963A9B2F1E}</b:Guid>
    <b:Title>Industry and Trade</b:Title>
    <b:Year>1921</b:Year>
    <b:Author>
      <b:Author>
        <b:NameList>
          <b:Person>
            <b:Last>Marshall</b:Last>
            <b:First>Alfred</b:First>
          </b:Person>
        </b:NameList>
      </b:Author>
    </b:Author>
    <b:Publisher>McMillan</b:Publisher>
    <b:City>London</b:City>
    <b:RefOrder>3</b:RefOrder>
  </b:Source>
  <b:Source>
    <b:Tag>Sjo10</b:Tag>
    <b:SourceType>BookSection</b:SourceType>
    <b:Guid>{B58BF76F-56AE-244A-BF87-D47A09012D20}</b:Guid>
    <b:Title>Competition and Cooperation in Liner Shipping</b:Title>
    <b:City>London</b:City>
    <b:Publisher>Lloyd's List</b:Publisher>
    <b:Year>2010</b:Year>
    <b:Author>
      <b:Author>
        <b:NameList>
          <b:Person>
            <b:Last>Sjostrom</b:Last>
            <b:First>William</b:First>
          </b:Person>
        </b:NameList>
      </b:Author>
      <b:BookAuthor>
        <b:NameList>
          <b:Person>
            <b:Last>Gammenos</b:Last>
            <b:First>Costas</b:First>
          </b:Person>
        </b:NameList>
      </b:BookAuthor>
    </b:Author>
    <b:BookTitle>The Handbook of Maritime Economics and Business</b:BookTitle>
    <b:RefOrder>1</b:RefOrder>
  </b:Source>
  <b:Source>
    <b:Tag>Cly98</b:Tag>
    <b:SourceType>JournalArticle</b:SourceType>
    <b:Guid>{17554465-DC5F-6F4D-9297-0005ABE2CAB9}</b:Guid>
    <b:Title>Market Power and Collusion in the Ocean Shipping Industry: Is a Bigger Cartel a Better Cartel?</b:Title>
    <b:Year>1998</b:Year>
    <b:Pages>292-304</b:Pages>
    <b:JournalName>Economic Inquiry</b:JournalName>
    <b:Volume>36</b:Volume>
    <b:Author>
      <b:Author>
        <b:NameList>
          <b:Person>
            <b:Last>Clyde</b:Last>
            <b:First>Paul</b:First>
            <b:Middle>S.</b:Middle>
          </b:Person>
          <b:Person>
            <b:Last>Reitzes</b:Last>
            <b:First>James</b:First>
            <b:Middle>D.</b:Middle>
          </b:Person>
        </b:NameList>
      </b:Author>
    </b:Author>
    <b:RefOrder>4</b:RefOrder>
  </b:Source>
  <b:Source>
    <b:Tag>Ste03</b:Tag>
    <b:SourceType>JournalArticle</b:SourceType>
    <b:Guid>{FD99B1BC-8FDB-4F48-9C14-619FA81E5ECC}</b:Guid>
    <b:Author>
      <b:Author>
        <b:NameList>
          <b:Person>
            <b:Last>Stewart</b:Last>
            <b:First>Hayden</b:First>
            <b:Middle>G.</b:Middle>
          </b:Person>
          <b:Person>
            <b:Last>Inaba</b:Last>
            <b:First>Fred</b:First>
            <b:Middle>S.</b:Middle>
          </b:Person>
        </b:NameList>
      </b:Author>
    </b:Author>
    <b:Title>Ocean Liner Shipping: Organizational and Contractual Response by Agribusiness Shippers to Regulatory Change</b:Title>
    <b:JournalName>Agribusiness</b:JournalName>
    <b:Year>2003</b:Year>
    <b:Pages>459-472</b:Pages>
    <b:Volume>19</b:Volume>
    <b:Issue>4</b:Issue>
    <b:RefOrder>5</b:RefOrder>
  </b:Source>
  <b:Source>
    <b:Tag>Tan18</b:Tag>
    <b:SourceType>JournalArticle</b:SourceType>
    <b:Guid>{6BE18F9E-D863-4942-A017-4A641748DDBD}</b:Guid>
    <b:Title>Anti-competition of Ocean Shipping Alliances: a Legal Perspective</b:Title>
    <b:JournalName>Maritime Business Review</b:JournalName>
    <b:Year>2018</b:Year>
    <b:Pages>4-19</b:Pages>
    <b:Author>
      <b:Author>
        <b:NameList>
          <b:Person>
            <b:Last>Tang</b:Last>
            <b:First>Owen</b:First>
          </b:Person>
          <b:Person>
            <b:Last>Sun</b:Last>
            <b:First>Po-wan</b:First>
          </b:Person>
        </b:NameList>
      </b:Author>
    </b:Author>
    <b:Volume>3</b:Volume>
    <b:Issue>1</b:Issue>
    <b:RefOrder>6</b:RefOrder>
  </b:Source>
  <b:Source>
    <b:Tag>AnE92</b:Tag>
    <b:SourceType>JournalArticle</b:SourceType>
    <b:Guid>{871669D0-A632-A24E-B440-928D9E1420A0}</b:Guid>
    <b:Title>An Empirical Analysis of Ocean Liner Shipping</b:Title>
    <b:JournalName>International Journal of Transport Economics</b:JournalName>
    <b:Year>1992</b:Year>
    <b:Pages>205-225</b:Pages>
    <b:Author>
      <b:Author>
        <b:NameList>
          <b:Person>
            <b:Last>Fox</b:Last>
            <b:First>N.R.</b:First>
          </b:Person>
        </b:NameList>
      </b:Author>
    </b:Author>
    <b:Volume>19</b:Volume>
    <b:Issue>2</b:Issue>
    <b:RefOrder>7</b:RefOrder>
  </b:Source>
  <b:Source>
    <b:Tag>Wil91</b:Tag>
    <b:SourceType>JournalArticle</b:SourceType>
    <b:Guid>{654806F4-ACB0-5F40-A9DC-B09E90B8E146}</b:Guid>
    <b:Author>
      <b:Author>
        <b:NameList>
          <b:Person>
            <b:Last>Wilson</b:Last>
            <b:First>Wesley</b:First>
            <b:Middle>W.</b:Middle>
          </b:Person>
          <b:Person>
            <b:Last>Casavant</b:Last>
            <b:First>Kenneth</b:First>
            <b:Middle>L.</b:Middle>
          </b:Person>
        </b:NameList>
      </b:Author>
    </b:Author>
    <b:Title>Some Market Power Implications of the Shipping Act of 1984: A Case Study of the U.S. to Pacific Rim Transportation Markets</b:Title>
    <b:JournalName>Western Journal of Agricultural Economics</b:JournalName>
    <b:Year>1991</b:Year>
    <b:Pages>427-434</b:Pages>
    <b:Volume>16</b:Volume>
    <b:Issue>2</b:Issue>
    <b:RefOrder>8</b:RefOrder>
  </b:Source>
  <b:Source>
    <b:Tag>EVA99</b:Tag>
    <b:SourceType>JournalArticle</b:SourceType>
    <b:Guid>{26B2C3D1-2D49-9E44-B843-DAD4222716E2}</b:Guid>
    <b:Title>Alliances in Liner Shipping: an Instrument to Gain Operational Efficiency or Supply Chain Integration?</b:Title>
    <b:JournalName>International Journal of Logistics</b:JournalName>
    <b:Year>1999</b:Year>
    <b:Pages>21-38</b:Pages>
    <b:Author>
      <b:Author>
        <b:NameList>
          <b:Person>
            <b:Last>Evangelista</b:Last>
            <b:First>Pietro</b:First>
          </b:Person>
          <b:Person>
            <b:Last>Morvillo</b:Last>
            <b:First>Alfonso</b:First>
          </b:Person>
        </b:NameList>
      </b:Author>
    </b:Author>
    <b:Volume>2</b:Volume>
    <b:Issue>1</b:Issue>
    <b:RefOrder>9</b:RefOrder>
  </b:Source>
  <b:Source>
    <b:Tag>She01</b:Tag>
    <b:SourceType>JournalArticle</b:SourceType>
    <b:Guid>{3FB759FE-789F-544E-9D14-BB92E66FA21C}</b:Guid>
    <b:Title>Ocean Shipping Alliances: The Wave of the Future?</b:Title>
    <b:JournalName>International Journal of Maritime Economics</b:JournalName>
    <b:Year>2001</b:Year>
    <b:Pages>351-367</b:Pages>
    <b:Author>
      <b:Author>
        <b:NameList>
          <b:Person>
            <b:Last>Sheppard</b:Last>
            <b:First>Edward</b:First>
            <b:Middle>J.</b:Middle>
          </b:Person>
          <b:Person>
            <b:Last>Seidman</b:Last>
            <b:First>David</b:First>
          </b:Person>
        </b:NameList>
      </b:Author>
    </b:Author>
    <b:Volume>3</b:Volume>
    <b:RefOrder>11</b:RefOrder>
  </b:Source>
  <b:Source>
    <b:Tag>Pan11</b:Tag>
    <b:SourceType>JournalArticle</b:SourceType>
    <b:Guid>{B79720C8-096B-754C-8EDB-298A7BCEF4D5}</b:Guid>
    <b:Author>
      <b:Author>
        <b:NameList>
          <b:Person>
            <b:Last>Panayides</b:Last>
            <b:First>Photis</b:First>
            <b:Middle>M.</b:Middle>
          </b:Person>
          <b:Person>
            <b:Last>Wiedmer</b:Last>
            <b:First>Robert</b:First>
          </b:Person>
        </b:NameList>
      </b:Author>
    </b:Author>
    <b:Title>Strategic Alliances in Container Liner Shipping</b:Title>
    <b:JournalName>Research in Transportation Economics</b:JournalName>
    <b:Year>2011</b:Year>
    <b:Pages>25-38</b:Pages>
    <b:Volume>32</b:Volume>
    <b:RefOrder>2</b:RefOrder>
  </b:Source>
  <b:Source>
    <b:Tag>Wan12</b:Tag>
    <b:SourceType>JournalArticle</b:SourceType>
    <b:Guid>{2F4D41DB-17C5-4F4D-AABC-B65921314E7A}</b:Guid>
    <b:Title>Ocean Shipping Reporm Act Promotes Competition in the Trans-Atlantic Trade Route</b:Title>
    <b:JournalName>Transport Policy</b:JournalName>
    <b:Year>2012</b:Year>
    <b:Pages>88-94</b:Pages>
    <b:Author>
      <b:Author>
        <b:NameList>
          <b:Person>
            <b:Last>Wang</b:Last>
            <b:First>Dong-Hua</b:First>
          </b:Person>
        </b:NameList>
      </b:Author>
    </b:Author>
    <b:Volume>23</b:Volume>
    <b:RefOrder>12</b:RefOrder>
  </b:Source>
  <b:Source>
    <b:Tag>Ste031</b:Tag>
    <b:SourceType>JournalArticle</b:SourceType>
    <b:Guid>{3964F8E5-E34B-2C42-A45C-87466BB2DD17}</b:Guid>
    <b:Title>The Ocean Shipping Reform Act of 1998: Carrier and Shipper Response in West Coast and Pacific Northwest Shipping</b:Title>
    <b:JournalName>International Journal of Transport Economics</b:JournalName>
    <b:Year>2003</b:Year>
    <b:Pages>205-218</b:Pages>
    <b:Author>
      <b:Author>
        <b:NameList>
          <b:Person>
            <b:Last>Stewart</b:Last>
            <b:First>H.G.</b:First>
          </b:Person>
          <b:Person>
            <b:Last>Inaba</b:Last>
            <b:First>F.S.</b:First>
          </b:Person>
          <b:Person>
            <b:Last>Blatner</b:Last>
            <b:First>K.A.</b:First>
          </b:Person>
        </b:NameList>
      </b:Author>
    </b:Author>
    <b:Volume>30</b:Volume>
    <b:Issue>2</b:Issue>
    <b:RefOrder>13</b:RefOrder>
  </b:Source>
  <b:Source>
    <b:Tag>Gho22</b:Tag>
    <b:SourceType>JournalArticle</b:SourceType>
    <b:Guid>{F303C604-8ADE-3241-A751-396667AED18D}</b:Guid>
    <b:Title>Strategic Alliances in Container Shipping: A Review of the Literature and Future Research Agenda</b:Title>
    <b:JournalName>Maritime Economics and Logistics</b:JournalName>
    <b:Year>2022</b:Year>
    <b:Pages>439-465</b:Pages>
    <b:Author>
      <b:Author>
        <b:NameList>
          <b:Person>
            <b:Last>Ghorbani</b:Last>
            <b:First>Mohammad</b:First>
          </b:Person>
          <b:Person>
            <b:Last>Acciaro</b:Last>
            <b:First>Michele</b:First>
          </b:Person>
          <b:Person>
            <b:Last>Transchel</b:Last>
            <b:First>Sandra</b:First>
          </b:Person>
          <b:Person>
            <b:Last>Cariou</b:Last>
            <b:First>Pierre</b:First>
          </b:Person>
        </b:NameList>
      </b:Author>
    </b:Author>
    <b:Volume>24</b:Volume>
    <b:RefOrder>14</b:RefOrder>
  </b:Source>
  <b:Source>
    <b:Tag>Fus03</b:Tag>
    <b:SourceType>JournalArticle</b:SourceType>
    <b:Guid>{FD2D1A0B-3EC0-8D48-9A00-F1588BDE8358}</b:Guid>
    <b:Author>
      <b:Author>
        <b:NameList>
          <b:Person>
            <b:Last>Fusillo</b:Last>
            <b:First>Mike</b:First>
          </b:Person>
        </b:NameList>
      </b:Author>
    </b:Author>
    <b:Title>Excess Capacity and Entry Deterrence: The Case of Ocean Liner Shipping Markets</b:Title>
    <b:JournalName>Maritime Economics and Logistics</b:JournalName>
    <b:Year>2003</b:Year>
    <b:Pages>100-115</b:Pages>
    <b:Volume>5</b:Volume>
    <b:RefOrder>15</b:RefOrder>
  </b:Source>
  <b:Source>
    <b:Tag>Cru07</b:Tag>
    <b:SourceType>JournalArticle</b:SourceType>
    <b:Guid>{02AC39D8-262A-CD46-AD4F-1FA388852507}</b:Guid>
    <b:Author>
      <b:Author>
        <b:NameList>
          <b:Person>
            <b:Last>Cruijssn</b:Last>
            <b:First>F.</b:First>
          </b:Person>
          <b:Person>
            <b:Last>Dullaert</b:Last>
            <b:First>W.</b:First>
          </b:Person>
          <b:Person>
            <b:Last>Fleuren</b:Last>
            <b:First>H.</b:First>
          </b:Person>
        </b:NameList>
      </b:Author>
    </b:Author>
    <b:Title>Horizontal Cooperation in Transport and Logistics: A Literature Review</b:Title>
    <b:JournalName>Transportation Journal</b:JournalName>
    <b:Year>2007</b:Year>
    <b:Pages>22-39</b:Pages>
    <b:Volume>46</b:Volume>
    <b:Issue>3</b:Issue>
    <b:RefOrder>16</b:RefOrder>
  </b:Source>
  <b:Source>
    <b:Tag>Mid00</b:Tag>
    <b:SourceType>JournalArticle</b:SourceType>
    <b:Guid>{CD7373AB-FDEF-4C48-A67F-CA536013188F}</b:Guid>
    <b:Author>
      <b:Author>
        <b:NameList>
          <b:Person>
            <b:Last>Midoro</b:Last>
            <b:First>Renato</b:First>
          </b:Person>
          <b:Person>
            <b:Last>Pitto</b:Last>
            <b:First>Alessandro</b:First>
          </b:Person>
        </b:NameList>
      </b:Author>
    </b:Author>
    <b:Title>A Critical Evaluation of Strategic Alliances in Liner Shipping</b:Title>
    <b:JournalName>Maritime Policy &amp; Management</b:JournalName>
    <b:Year>2000</b:Year>
    <b:Pages>31-40</b:Pages>
    <b:Volume>27</b:Volume>
    <b:Issue>1</b:Issue>
    <b:RefOrder>17</b:RefOrder>
  </b:Source>
  <b:Source>
    <b:Tag>Ber02</b:Tag>
    <b:SourceType>JournalArticle</b:SourceType>
    <b:Guid>{52705C26-7DAD-7141-8B7F-54DFB03AEAB2}</b:Guid>
    <b:Author>
      <b:Author>
        <b:NameList>
          <b:Person>
            <b:Last>Bergantino</b:Last>
            <b:First>Angela</b:First>
          </b:Person>
          <b:Person>
            <b:Last>Veenstra</b:Last>
            <b:First>Albert</b:First>
          </b:Person>
        </b:NameList>
      </b:Author>
    </b:Author>
    <b:Title>Interconnection and Co-ordination: An Application of Network Theory to Liner Shipping</b:Title>
    <b:JournalName>International Journal of Maritime Economics</b:JournalName>
    <b:Year>2002</b:Year>
    <b:Pages>231-248</b:Pages>
    <b:Volume>4</b:Volume>
    <b:RefOrder>18</b:RefOrder>
  </b:Source>
  <b:Source>
    <b:Tag>Fus06</b:Tag>
    <b:SourceType>JournalArticle</b:SourceType>
    <b:Guid>{9C804A2E-5933-E249-A520-A7B140AF198C}</b:Guid>
    <b:Title>Some Notes on Structure and Stability in Liner Shipping</b:Title>
    <b:Year>2006</b:Year>
    <b:Author>
      <b:Author>
        <b:NameList>
          <b:Person>
            <b:Last>Fusillo</b:Last>
            <b:First>Michael</b:First>
          </b:Person>
        </b:NameList>
      </b:Author>
    </b:Author>
    <b:JournalName>Maritime Policy &amp; Management</b:JournalName>
    <b:Pages>463-475</b:Pages>
    <b:Volume>33</b:Volume>
    <b:Issue>5</b:Issue>
    <b:RefOrder>10</b:RefOrder>
  </b:Source>
</b:Sources>
</file>

<file path=customXml/itemProps1.xml><?xml version="1.0" encoding="utf-8"?>
<ds:datastoreItem xmlns:ds="http://schemas.openxmlformats.org/officeDocument/2006/customXml" ds:itemID="{BB73B4BE-FB91-074A-B201-219B73FFA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5863</Words>
  <Characters>33421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39206</CharactersWithSpaces>
  <SharedDoc>false</SharedDoc>
  <HLinks>
    <vt:vector size="18" baseType="variant">
      <vt:variant>
        <vt:i4>4522062</vt:i4>
      </vt:variant>
      <vt:variant>
        <vt:i4>6</vt:i4>
      </vt:variant>
      <vt:variant>
        <vt:i4>0</vt:i4>
      </vt:variant>
      <vt:variant>
        <vt:i4>5</vt:i4>
      </vt:variant>
      <vt:variant>
        <vt:lpwstr>mailto:eric_jessup@wsu.edu</vt:lpwstr>
      </vt:variant>
      <vt:variant>
        <vt:lpwstr/>
      </vt:variant>
      <vt:variant>
        <vt:i4>4259937</vt:i4>
      </vt:variant>
      <vt:variant>
        <vt:i4>3</vt:i4>
      </vt:variant>
      <vt:variant>
        <vt:i4>0</vt:i4>
      </vt:variant>
      <vt:variant>
        <vt:i4>5</vt:i4>
      </vt:variant>
      <vt:variant>
        <vt:lpwstr>mailto:adam.wilson1@wsu.edu</vt:lpwstr>
      </vt:variant>
      <vt:variant>
        <vt:lpwstr/>
      </vt:variant>
      <vt:variant>
        <vt:i4>2228290</vt:i4>
      </vt:variant>
      <vt:variant>
        <vt:i4>0</vt:i4>
      </vt:variant>
      <vt:variant>
        <vt:i4>0</vt:i4>
      </vt:variant>
      <vt:variant>
        <vt:i4>5</vt:i4>
      </vt:variant>
      <vt:variant>
        <vt:lpwstr>mailto:jake.wagner@wsu.edu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Adam</dc:creator>
  <cp:keywords/>
  <dc:description/>
  <cp:lastModifiedBy>Wilson, Adam</cp:lastModifiedBy>
  <cp:revision>3</cp:revision>
  <dcterms:created xsi:type="dcterms:W3CDTF">2024-09-19T23:35:00Z</dcterms:created>
  <dcterms:modified xsi:type="dcterms:W3CDTF">2024-09-20T22:51:00Z</dcterms:modified>
</cp:coreProperties>
</file>